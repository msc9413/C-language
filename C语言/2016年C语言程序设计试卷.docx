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="156" w:beforeLines="50" w:after="156" w:afterLines="50"/>
        <w:jc w:val="center"/>
        <w:rPr>
          <w:rFonts w:ascii="宋体"/>
          <w:b/>
          <w:bCs/>
          <w:szCs w:val="28"/>
        </w:rPr>
      </w:pPr>
      <w:r>
        <w:rPr>
          <w:rFonts w:hint="eastAsia" w:ascii="宋体" w:hAnsi="宋体"/>
          <w:b/>
          <w:bCs/>
          <w:szCs w:val="28"/>
        </w:rPr>
        <w:t>计算机学院</w:t>
      </w:r>
      <w:r>
        <w:rPr>
          <w:rFonts w:ascii="宋体" w:hAnsi="宋体"/>
          <w:b/>
          <w:bCs/>
          <w:szCs w:val="28"/>
          <w:u w:val="single"/>
        </w:rPr>
        <w:t>201</w:t>
      </w:r>
      <w:r>
        <w:rPr>
          <w:rFonts w:hint="eastAsia" w:ascii="宋体" w:hAnsi="宋体"/>
          <w:b/>
          <w:bCs/>
          <w:szCs w:val="28"/>
          <w:u w:val="single"/>
        </w:rPr>
        <w:t>5</w:t>
      </w:r>
      <w:r>
        <w:rPr>
          <w:rFonts w:ascii="宋体" w:hAnsi="宋体"/>
          <w:b/>
          <w:bCs/>
          <w:szCs w:val="28"/>
          <w:u w:val="single"/>
        </w:rPr>
        <w:t>-201</w:t>
      </w:r>
      <w:r>
        <w:rPr>
          <w:rFonts w:hint="eastAsia" w:ascii="宋体" w:hAnsi="宋体"/>
          <w:b/>
          <w:bCs/>
          <w:szCs w:val="28"/>
          <w:u w:val="single"/>
        </w:rPr>
        <w:t>6</w:t>
      </w:r>
      <w:r>
        <w:rPr>
          <w:rFonts w:hint="eastAsia" w:ascii="宋体" w:hAnsi="宋体"/>
          <w:b/>
          <w:bCs/>
          <w:szCs w:val="28"/>
        </w:rPr>
        <w:t>学年第</w:t>
      </w:r>
      <w:r>
        <w:rPr>
          <w:rFonts w:ascii="宋体" w:hAnsi="宋体"/>
          <w:b/>
          <w:bCs/>
          <w:szCs w:val="28"/>
          <w:u w:val="single"/>
        </w:rPr>
        <w:t>2</w:t>
      </w:r>
      <w:r>
        <w:rPr>
          <w:rFonts w:hint="eastAsia" w:ascii="宋体" w:hAnsi="宋体"/>
          <w:b/>
          <w:bCs/>
          <w:szCs w:val="28"/>
        </w:rPr>
        <w:t>学期</w:t>
      </w:r>
      <w:r>
        <w:rPr>
          <w:rFonts w:ascii="宋体" w:hAnsi="宋体"/>
          <w:b/>
          <w:bCs/>
          <w:szCs w:val="28"/>
          <w:u w:val="single"/>
        </w:rPr>
        <w:t>C</w:t>
      </w:r>
      <w:r>
        <w:rPr>
          <w:rFonts w:hint="eastAsia" w:ascii="宋体" w:hAnsi="宋体"/>
          <w:b/>
          <w:bCs/>
          <w:szCs w:val="28"/>
          <w:u w:val="single"/>
        </w:rPr>
        <w:t>语言程序设计</w:t>
      </w:r>
      <w:r>
        <w:rPr>
          <w:rFonts w:hint="eastAsia" w:ascii="宋体" w:hAnsi="宋体"/>
          <w:b/>
          <w:bCs/>
          <w:szCs w:val="28"/>
        </w:rPr>
        <w:t>考试试卷</w:t>
      </w:r>
    </w:p>
    <w:p>
      <w:pPr>
        <w:jc w:val="center"/>
        <w:rPr>
          <w:rFonts w:ascii="宋体"/>
          <w:bCs/>
          <w:sz w:val="24"/>
        </w:rPr>
      </w:pPr>
      <w:r>
        <w:rPr>
          <w:rFonts w:ascii="宋体" w:hAnsi="宋体"/>
          <w:bCs/>
          <w:sz w:val="24"/>
        </w:rPr>
        <w:t>A</w:t>
      </w:r>
      <w:r>
        <w:rPr>
          <w:rFonts w:hint="eastAsia" w:ascii="宋体" w:hAnsi="宋体"/>
          <w:bCs/>
          <w:sz w:val="24"/>
        </w:rPr>
        <w:t>卷（或</w:t>
      </w:r>
      <w:r>
        <w:rPr>
          <w:rFonts w:ascii="宋体" w:hAnsi="宋体"/>
          <w:bCs/>
          <w:sz w:val="24"/>
        </w:rPr>
        <w:t>B</w:t>
      </w:r>
      <w:r>
        <w:rPr>
          <w:rFonts w:hint="eastAsia" w:ascii="宋体" w:hAnsi="宋体"/>
          <w:bCs/>
          <w:sz w:val="24"/>
        </w:rPr>
        <w:t>卷）：</w:t>
      </w:r>
      <w:r>
        <w:rPr>
          <w:rFonts w:ascii="宋体" w:hAnsi="宋体"/>
          <w:bCs/>
          <w:sz w:val="24"/>
          <w:u w:val="single"/>
        </w:rPr>
        <w:t xml:space="preserve"> A</w:t>
      </w:r>
      <w:r>
        <w:rPr>
          <w:rFonts w:hint="eastAsia" w:ascii="宋体" w:hAnsi="宋体"/>
          <w:bCs/>
          <w:sz w:val="24"/>
          <w:u w:val="single"/>
        </w:rPr>
        <w:t>卷</w:t>
      </w:r>
      <w:r>
        <w:rPr>
          <w:rFonts w:ascii="宋体" w:hAnsi="宋体"/>
          <w:bCs/>
          <w:sz w:val="24"/>
        </w:rPr>
        <w:t xml:space="preserve">   </w:t>
      </w:r>
      <w:r>
        <w:rPr>
          <w:rFonts w:hint="eastAsia" w:ascii="宋体" w:hAnsi="宋体"/>
          <w:bCs/>
          <w:sz w:val="24"/>
        </w:rPr>
        <w:t>闭卷（或开卷）：</w:t>
      </w:r>
      <w:r>
        <w:rPr>
          <w:rFonts w:hint="eastAsia" w:ascii="宋体" w:hAnsi="宋体"/>
          <w:bCs/>
          <w:sz w:val="24"/>
          <w:u w:val="single"/>
        </w:rPr>
        <w:t>闭卷</w:t>
      </w:r>
      <w:r>
        <w:rPr>
          <w:rFonts w:ascii="宋体" w:hAnsi="宋体"/>
          <w:bCs/>
          <w:sz w:val="24"/>
        </w:rPr>
        <w:t xml:space="preserve">    </w:t>
      </w:r>
      <w:r>
        <w:rPr>
          <w:rFonts w:hint="eastAsia" w:ascii="宋体" w:hAnsi="宋体"/>
          <w:bCs/>
          <w:sz w:val="24"/>
        </w:rPr>
        <w:t>考试时间：</w:t>
      </w:r>
      <w:r>
        <w:rPr>
          <w:rFonts w:ascii="宋体" w:hAnsi="宋体"/>
          <w:bCs/>
          <w:sz w:val="24"/>
          <w:u w:val="single"/>
        </w:rPr>
        <w:t>201</w:t>
      </w:r>
      <w:r>
        <w:rPr>
          <w:rFonts w:hint="eastAsia" w:ascii="宋体" w:hAnsi="宋体"/>
          <w:bCs/>
          <w:sz w:val="24"/>
          <w:u w:val="single"/>
        </w:rPr>
        <w:t>6</w:t>
      </w:r>
      <w:r>
        <w:rPr>
          <w:rFonts w:hint="eastAsia" w:ascii="宋体" w:hAnsi="宋体"/>
          <w:bCs/>
          <w:sz w:val="24"/>
        </w:rPr>
        <w:t>年</w:t>
      </w:r>
      <w:r>
        <w:rPr>
          <w:rFonts w:ascii="宋体" w:hAnsi="宋体"/>
          <w:bCs/>
          <w:sz w:val="24"/>
          <w:u w:val="single"/>
        </w:rPr>
        <w:t xml:space="preserve"> </w:t>
      </w:r>
      <w:r>
        <w:rPr>
          <w:rFonts w:hint="eastAsia" w:ascii="宋体" w:hAnsi="宋体"/>
          <w:bCs/>
          <w:sz w:val="24"/>
          <w:u w:val="single"/>
        </w:rPr>
        <w:t>6</w:t>
      </w:r>
      <w:r>
        <w:rPr>
          <w:rFonts w:ascii="宋体" w:hAnsi="宋体"/>
          <w:bCs/>
          <w:sz w:val="24"/>
          <w:u w:val="single"/>
        </w:rPr>
        <w:t xml:space="preserve"> </w:t>
      </w:r>
      <w:r>
        <w:rPr>
          <w:rFonts w:hint="eastAsia" w:ascii="宋体" w:hAnsi="宋体"/>
          <w:bCs/>
          <w:sz w:val="24"/>
        </w:rPr>
        <w:t>月</w:t>
      </w:r>
      <w:r>
        <w:rPr>
          <w:rFonts w:ascii="宋体" w:hAnsi="宋体"/>
          <w:bCs/>
          <w:sz w:val="24"/>
          <w:u w:val="single"/>
        </w:rPr>
        <w:t xml:space="preserve"> </w:t>
      </w:r>
      <w:r>
        <w:rPr>
          <w:rFonts w:hint="eastAsia" w:ascii="宋体" w:hAnsi="宋体"/>
          <w:bCs/>
          <w:sz w:val="24"/>
          <w:u w:val="single"/>
        </w:rPr>
        <w:t>21</w:t>
      </w:r>
      <w:r>
        <w:rPr>
          <w:rFonts w:ascii="宋体" w:hAnsi="宋体"/>
          <w:bCs/>
          <w:sz w:val="24"/>
          <w:u w:val="single"/>
        </w:rPr>
        <w:t xml:space="preserve"> </w:t>
      </w:r>
      <w:r>
        <w:rPr>
          <w:rFonts w:hint="eastAsia" w:ascii="宋体" w:hAnsi="宋体"/>
          <w:bCs/>
          <w:sz w:val="24"/>
        </w:rPr>
        <w:t>日</w:t>
      </w:r>
    </w:p>
    <w:p>
      <w:pPr>
        <w:spacing w:before="312" w:beforeLines="100" w:after="312" w:afterLines="100"/>
        <w:rPr>
          <w:rFonts w:ascii="宋体"/>
          <w:b/>
          <w:bCs/>
          <w:sz w:val="21"/>
          <w:u w:val="single"/>
        </w:rPr>
      </w:pPr>
      <w:r>
        <w:rPr>
          <w:rFonts w:hint="eastAsia" w:ascii="宋体" w:hAnsi="宋体"/>
          <w:b/>
          <w:bCs/>
          <w:sz w:val="24"/>
        </w:rPr>
        <w:t>专业</w:t>
      </w:r>
      <w:r>
        <w:rPr>
          <w:rFonts w:ascii="宋体" w:hAnsi="宋体"/>
          <w:b/>
          <w:bCs/>
          <w:sz w:val="24"/>
        </w:rPr>
        <w:t xml:space="preserve">: </w:t>
      </w:r>
      <w:r>
        <w:rPr>
          <w:rFonts w:ascii="宋体" w:hAnsi="宋体"/>
          <w:b/>
          <w:bCs/>
          <w:sz w:val="24"/>
          <w:u w:val="single"/>
        </w:rPr>
        <w:t xml:space="preserve">        </w:t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hint="eastAsia" w:ascii="宋体" w:hAnsi="宋体"/>
          <w:b/>
          <w:bCs/>
          <w:sz w:val="24"/>
        </w:rPr>
        <w:t>班级</w:t>
      </w:r>
      <w:r>
        <w:rPr>
          <w:rFonts w:ascii="宋体" w:hAnsi="宋体"/>
          <w:b/>
          <w:bCs/>
          <w:sz w:val="24"/>
        </w:rPr>
        <w:t xml:space="preserve">: </w:t>
      </w:r>
      <w:r>
        <w:rPr>
          <w:rFonts w:ascii="宋体" w:hAnsi="宋体"/>
          <w:b/>
          <w:bCs/>
          <w:sz w:val="24"/>
          <w:u w:val="single"/>
        </w:rPr>
        <w:t xml:space="preserve">        </w:t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hint="eastAsia" w:ascii="宋体" w:hAnsi="宋体"/>
          <w:b/>
          <w:bCs/>
          <w:sz w:val="24"/>
        </w:rPr>
        <w:t>学号</w:t>
      </w:r>
      <w:r>
        <w:rPr>
          <w:rFonts w:ascii="宋体" w:hAnsi="宋体"/>
          <w:b/>
          <w:bCs/>
          <w:sz w:val="24"/>
        </w:rPr>
        <w:t xml:space="preserve">: </w:t>
      </w:r>
      <w:r>
        <w:rPr>
          <w:rFonts w:ascii="宋体" w:hAnsi="宋体"/>
          <w:b/>
          <w:bCs/>
          <w:sz w:val="24"/>
          <w:u w:val="single"/>
        </w:rPr>
        <w:t xml:space="preserve">                </w:t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hint="eastAsia" w:ascii="宋体" w:hAnsi="宋体"/>
          <w:b/>
          <w:bCs/>
          <w:sz w:val="24"/>
        </w:rPr>
        <w:t>姓名</w:t>
      </w:r>
      <w:r>
        <w:rPr>
          <w:rFonts w:ascii="宋体" w:hAnsi="宋体"/>
          <w:b/>
          <w:bCs/>
          <w:sz w:val="24"/>
        </w:rPr>
        <w:t xml:space="preserve">: </w:t>
      </w:r>
      <w:r>
        <w:rPr>
          <w:rFonts w:ascii="宋体" w:hAnsi="宋体"/>
          <w:b/>
          <w:bCs/>
          <w:sz w:val="24"/>
          <w:u w:val="single"/>
        </w:rPr>
        <w:t xml:space="preserve">            </w:t>
      </w:r>
    </w:p>
    <w:tbl>
      <w:tblPr>
        <w:tblStyle w:val="10"/>
        <w:tblW w:w="848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"/>
        <w:gridCol w:w="823"/>
        <w:gridCol w:w="823"/>
        <w:gridCol w:w="823"/>
        <w:gridCol w:w="823"/>
        <w:gridCol w:w="823"/>
        <w:gridCol w:w="823"/>
        <w:gridCol w:w="823"/>
        <w:gridCol w:w="823"/>
        <w:gridCol w:w="10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3" w:type="dxa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题号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一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二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三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四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五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六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七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总分</w:t>
            </w:r>
          </w:p>
        </w:tc>
        <w:tc>
          <w:tcPr>
            <w:tcW w:w="1079" w:type="dxa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核对人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23" w:type="dxa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题分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Ansi="宋体"/>
                <w:bCs/>
                <w:sz w:val="21"/>
              </w:rPr>
              <w:t>10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Ansi="宋体"/>
                <w:bCs/>
                <w:sz w:val="21"/>
              </w:rPr>
              <w:t>10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Ansi="宋体"/>
                <w:bCs/>
                <w:sz w:val="21"/>
              </w:rPr>
              <w:t>10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Ansi="宋体"/>
                <w:bCs/>
                <w:sz w:val="21"/>
              </w:rPr>
              <w:t>10</w:t>
            </w:r>
          </w:p>
        </w:tc>
        <w:tc>
          <w:tcPr>
            <w:tcW w:w="823" w:type="dxa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Ansi="宋体"/>
                <w:bCs/>
                <w:sz w:val="21"/>
              </w:rPr>
              <w:t>20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Ansi="宋体"/>
                <w:bCs/>
                <w:sz w:val="21"/>
              </w:rPr>
              <w:t>20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Ansi="宋体"/>
                <w:bCs/>
                <w:sz w:val="21"/>
              </w:rPr>
              <w:t>20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Ansi="宋体"/>
                <w:bCs/>
                <w:sz w:val="21"/>
              </w:rPr>
              <w:t>100</w:t>
            </w:r>
          </w:p>
        </w:tc>
        <w:tc>
          <w:tcPr>
            <w:tcW w:w="1079" w:type="dxa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23" w:type="dxa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得分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23" w:type="dxa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1079" w:type="dxa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</w:tr>
    </w:tbl>
    <w:p>
      <w:pPr>
        <w:spacing w:before="62" w:beforeLines="20" w:after="156" w:afterLines="50"/>
        <w:ind w:firstLine="422" w:firstLineChars="200"/>
        <w:rPr>
          <w:rFonts w:ascii="宋体" w:hAnsi="宋体"/>
          <w:b/>
          <w:bCs/>
          <w:sz w:val="21"/>
        </w:rPr>
      </w:pPr>
      <w:r>
        <w:rPr>
          <w:rFonts w:hint="eastAsia" w:ascii="宋体" w:hAnsi="宋体"/>
          <w:b/>
          <w:bCs/>
          <w:sz w:val="21"/>
        </w:rPr>
        <w:t>注意：试卷后面附有运算符的优先级和结合性表。</w:t>
      </w:r>
    </w:p>
    <w:p>
      <w:pPr>
        <w:spacing w:before="62" w:beforeLines="20" w:after="156" w:afterLines="50"/>
        <w:ind w:firstLine="1054" w:firstLineChars="500"/>
        <w:rPr>
          <w:rFonts w:ascii="宋体"/>
          <w:sz w:val="21"/>
          <w:szCs w:val="21"/>
          <w:lang w:val="fr-FR"/>
        </w:rPr>
      </w:pPr>
      <w:r>
        <w:rPr>
          <w:rFonts w:hint="eastAsia" w:ascii="宋体" w:hAnsi="宋体"/>
          <w:b/>
          <w:bCs/>
          <w:sz w:val="21"/>
        </w:rPr>
        <w:t>试卷所有问题都假设基于32位的系统。</w:t>
      </w:r>
    </w:p>
    <w:tbl>
      <w:tblPr>
        <w:tblStyle w:val="10"/>
        <w:tblpPr w:leftFromText="180" w:rightFromText="180" w:vertAnchor="text" w:horzAnchor="margin" w:tblpY="67"/>
        <w:tblW w:w="17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得分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评卷人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</w:tr>
    </w:tbl>
    <w:p>
      <w:pPr>
        <w:numPr>
          <w:ilvl w:val="0"/>
          <w:numId w:val="1"/>
        </w:numPr>
        <w:tabs>
          <w:tab w:val="left" w:pos="540"/>
          <w:tab w:val="clear" w:pos="420"/>
        </w:tabs>
        <w:jc w:val="left"/>
        <w:outlineLvl w:val="0"/>
        <w:rPr>
          <w:rFonts w:ascii="宋体"/>
          <w:bCs/>
          <w:sz w:val="21"/>
        </w:rPr>
      </w:pPr>
      <w:r>
        <w:rPr>
          <w:rFonts w:hint="eastAsia" w:ascii="宋体" w:hAnsi="宋体"/>
          <w:b/>
          <w:sz w:val="21"/>
        </w:rPr>
        <w:t>单项选择题</w:t>
      </w:r>
      <w:r>
        <w:rPr>
          <w:rFonts w:hint="eastAsia" w:ascii="宋体" w:hAnsi="宋体"/>
          <w:bCs/>
          <w:sz w:val="21"/>
        </w:rPr>
        <w:t>（在下面每小题的</w:t>
      </w:r>
      <w:r>
        <w:rPr>
          <w:rFonts w:ascii="宋体" w:hAnsi="宋体"/>
          <w:bCs/>
          <w:sz w:val="21"/>
        </w:rPr>
        <w:t>A</w:t>
      </w:r>
      <w:r>
        <w:rPr>
          <w:rFonts w:hint="eastAsia" w:ascii="宋体" w:hAnsi="宋体"/>
          <w:bCs/>
          <w:sz w:val="21"/>
        </w:rPr>
        <w:t>、</w:t>
      </w:r>
      <w:r>
        <w:rPr>
          <w:rFonts w:ascii="宋体" w:hAnsi="宋体"/>
          <w:bCs/>
          <w:sz w:val="21"/>
        </w:rPr>
        <w:t>B</w:t>
      </w:r>
      <w:r>
        <w:rPr>
          <w:rFonts w:hint="eastAsia" w:ascii="宋体" w:hAnsi="宋体"/>
          <w:bCs/>
          <w:sz w:val="21"/>
        </w:rPr>
        <w:t>、</w:t>
      </w:r>
      <w:r>
        <w:rPr>
          <w:rFonts w:ascii="宋体" w:hAnsi="宋体"/>
          <w:bCs/>
          <w:sz w:val="21"/>
        </w:rPr>
        <w:t>C</w:t>
      </w:r>
      <w:r>
        <w:rPr>
          <w:rFonts w:hint="eastAsia" w:ascii="宋体" w:hAnsi="宋体"/>
          <w:bCs/>
          <w:sz w:val="21"/>
        </w:rPr>
        <w:t>、</w:t>
      </w:r>
      <w:r>
        <w:rPr>
          <w:rFonts w:ascii="宋体" w:hAnsi="宋体"/>
          <w:bCs/>
          <w:sz w:val="21"/>
        </w:rPr>
        <w:t>D</w:t>
      </w:r>
      <w:r>
        <w:rPr>
          <w:rFonts w:hint="eastAsia" w:ascii="宋体" w:hAnsi="宋体"/>
          <w:bCs/>
          <w:sz w:val="21"/>
        </w:rPr>
        <w:t>四个选项中，只有一个选项是正确的，请选择正确的选项并填写到括号内，选择正确得分。本大题共</w:t>
      </w:r>
      <w:r>
        <w:rPr>
          <w:rFonts w:ascii="宋体" w:hAnsi="宋体"/>
          <w:bCs/>
          <w:sz w:val="21"/>
        </w:rPr>
        <w:t>10</w:t>
      </w:r>
      <w:r>
        <w:rPr>
          <w:rFonts w:hint="eastAsia" w:ascii="宋体" w:hAnsi="宋体"/>
          <w:bCs/>
          <w:sz w:val="21"/>
        </w:rPr>
        <w:t>小题，每小题</w:t>
      </w:r>
      <w:r>
        <w:rPr>
          <w:rFonts w:ascii="宋体" w:hAnsi="宋体"/>
          <w:bCs/>
          <w:sz w:val="21"/>
        </w:rPr>
        <w:t>1</w:t>
      </w:r>
      <w:r>
        <w:rPr>
          <w:rFonts w:hint="eastAsia" w:ascii="宋体" w:hAnsi="宋体"/>
          <w:bCs/>
          <w:sz w:val="21"/>
        </w:rPr>
        <w:t>分，共</w:t>
      </w:r>
      <w:r>
        <w:rPr>
          <w:rFonts w:ascii="宋体" w:hAnsi="宋体"/>
          <w:bCs/>
          <w:sz w:val="21"/>
        </w:rPr>
        <w:t>10</w:t>
      </w:r>
      <w:r>
        <w:rPr>
          <w:rFonts w:hint="eastAsia" w:ascii="宋体" w:hAnsi="宋体"/>
          <w:bCs/>
          <w:sz w:val="21"/>
        </w:rPr>
        <w:t>分。）</w:t>
      </w:r>
      <w:r>
        <w:rPr>
          <w:rFonts w:ascii="宋体" w:hAnsi="宋体"/>
          <w:bCs/>
          <w:sz w:val="21"/>
        </w:rPr>
        <w:t xml:space="preserve"> </w:t>
      </w:r>
    </w:p>
    <w:p>
      <w:pPr>
        <w:spacing w:before="156" w:beforeLines="50"/>
        <w:jc w:val="left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1</w:t>
      </w:r>
      <w:r>
        <w:rPr>
          <w:rFonts w:hint="eastAsia" w:ascii="宋体" w:hAnsi="宋体"/>
          <w:sz w:val="21"/>
          <w:szCs w:val="21"/>
        </w:rPr>
        <w:t>、有声明char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>c; int a;下列语句非法的是</w:t>
      </w:r>
      <w:r>
        <w:rPr>
          <w:rFonts w:ascii="宋体" w:hAnsi="宋体"/>
          <w:sz w:val="21"/>
          <w:szCs w:val="21"/>
          <w:u w:val="single"/>
        </w:rPr>
        <w:t xml:space="preserve">            </w:t>
      </w:r>
      <w:r>
        <w:rPr>
          <w:rFonts w:hint="eastAsia" w:ascii="宋体" w:hAnsi="宋体"/>
          <w:sz w:val="21"/>
          <w:szCs w:val="21"/>
        </w:rPr>
        <w:t>。</w:t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【</w:t>
      </w:r>
      <w:r>
        <w:rPr>
          <w:rFonts w:ascii="宋体" w:hAnsi="宋体"/>
          <w:sz w:val="21"/>
          <w:szCs w:val="21"/>
          <w:lang w:val="pt-BR"/>
        </w:rPr>
        <w:t xml:space="preserve">      </w:t>
      </w:r>
      <w:r>
        <w:rPr>
          <w:rFonts w:hint="eastAsia" w:ascii="宋体" w:hAnsi="宋体"/>
          <w:sz w:val="21"/>
          <w:szCs w:val="21"/>
        </w:rPr>
        <w:t>】</w:t>
      </w:r>
    </w:p>
    <w:p>
      <w:pPr>
        <w:spacing w:before="62" w:beforeLines="20"/>
        <w:ind w:firstLine="420"/>
        <w:jc w:val="left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  <w:lang w:val="pt-BR"/>
        </w:rPr>
        <w:t>A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/>
          <w:sz w:val="21"/>
          <w:szCs w:val="21"/>
          <w:lang w:val="pt-BR"/>
        </w:rPr>
        <w:tab/>
      </w:r>
      <w:r>
        <w:rPr>
          <w:rFonts w:hint="eastAsia" w:ascii="宋体"/>
          <w:sz w:val="21"/>
          <w:szCs w:val="21"/>
        </w:rPr>
        <w:t>a</w:t>
      </w:r>
      <w:r>
        <w:rPr>
          <w:rFonts w:ascii="宋体"/>
          <w:sz w:val="21"/>
          <w:szCs w:val="21"/>
          <w:lang w:val="pt-BR"/>
        </w:rPr>
        <w:t>+=c;</w:t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 xml:space="preserve">    </w:t>
      </w:r>
      <w:r>
        <w:rPr>
          <w:rFonts w:ascii="宋体" w:hAnsi="宋体"/>
          <w:sz w:val="21"/>
          <w:szCs w:val="21"/>
          <w:lang w:val="pt-BR"/>
        </w:rPr>
        <w:t>B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/>
          <w:sz w:val="21"/>
          <w:szCs w:val="21"/>
          <w:lang w:val="pt-BR"/>
        </w:rPr>
        <w:t>c=2*c-1;</w:t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 xml:space="preserve">    </w:t>
      </w:r>
      <w:r>
        <w:rPr>
          <w:rFonts w:ascii="宋体" w:hAnsi="宋体"/>
          <w:sz w:val="21"/>
          <w:szCs w:val="21"/>
          <w:lang w:val="pt-BR"/>
        </w:rPr>
        <w:t>C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 w:hAnsi="宋体"/>
          <w:sz w:val="21"/>
          <w:szCs w:val="21"/>
          <w:lang w:val="pt-BR"/>
        </w:rPr>
        <w:t>putchar</w:t>
      </w:r>
      <w:r>
        <w:rPr>
          <w:rFonts w:ascii="宋体" w:hAnsi="宋体"/>
          <w:sz w:val="21"/>
          <w:szCs w:val="21"/>
          <w:lang w:val="pt-BR"/>
        </w:rPr>
        <w:t xml:space="preserve">(c); </w:t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>D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pt-BR"/>
        </w:rPr>
        <w:t>printf(c);</w:t>
      </w:r>
    </w:p>
    <w:p>
      <w:pPr>
        <w:spacing w:before="156" w:beforeLines="50"/>
        <w:jc w:val="left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2</w:t>
      </w:r>
      <w:r>
        <w:rPr>
          <w:rFonts w:hint="eastAsia" w:ascii="宋体" w:hAnsi="宋体"/>
          <w:sz w:val="21"/>
          <w:szCs w:val="21"/>
        </w:rPr>
        <w:t>、下列转义序列中，表示空字符（</w:t>
      </w:r>
      <w:r>
        <w:rPr>
          <w:rFonts w:ascii="宋体" w:hAnsi="宋体"/>
          <w:sz w:val="21"/>
          <w:szCs w:val="21"/>
        </w:rPr>
        <w:t>ASCII</w:t>
      </w:r>
      <w:r>
        <w:rPr>
          <w:rFonts w:hint="eastAsia" w:ascii="宋体" w:hAnsi="宋体"/>
          <w:sz w:val="21"/>
          <w:szCs w:val="21"/>
        </w:rPr>
        <w:t>值为0）的是</w:t>
      </w:r>
      <w:r>
        <w:rPr>
          <w:rFonts w:ascii="宋体" w:hAnsi="宋体"/>
          <w:sz w:val="21"/>
          <w:szCs w:val="21"/>
          <w:u w:val="single"/>
        </w:rPr>
        <w:t xml:space="preserve">            </w:t>
      </w:r>
      <w:r>
        <w:rPr>
          <w:rFonts w:hint="eastAsia" w:ascii="宋体" w:hAnsi="宋体"/>
          <w:sz w:val="21"/>
          <w:szCs w:val="21"/>
        </w:rPr>
        <w:t>。</w:t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【</w:t>
      </w:r>
      <w:r>
        <w:rPr>
          <w:rFonts w:ascii="宋体" w:hAnsi="宋体"/>
          <w:sz w:val="21"/>
          <w:szCs w:val="21"/>
          <w:lang w:val="pt-BR"/>
        </w:rPr>
        <w:t xml:space="preserve">      </w:t>
      </w:r>
      <w:r>
        <w:rPr>
          <w:rFonts w:hint="eastAsia" w:ascii="宋体" w:hAnsi="宋体"/>
          <w:sz w:val="21"/>
          <w:szCs w:val="21"/>
        </w:rPr>
        <w:t>】</w:t>
      </w:r>
    </w:p>
    <w:p>
      <w:pPr>
        <w:spacing w:before="62" w:beforeLines="20"/>
        <w:ind w:firstLine="420"/>
        <w:jc w:val="left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  <w:lang w:val="pt-BR"/>
        </w:rPr>
        <w:t>A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</w:rPr>
        <w:t>‘\0’</w:t>
      </w:r>
      <w:r>
        <w:rPr>
          <w:rFonts w:ascii="宋体"/>
          <w:sz w:val="21"/>
          <w:szCs w:val="21"/>
          <w:lang w:val="pt-BR"/>
        </w:rPr>
        <w:t>;</w:t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 xml:space="preserve">    </w:t>
      </w:r>
      <w:r>
        <w:rPr>
          <w:rFonts w:ascii="宋体" w:hAnsi="宋体"/>
          <w:sz w:val="21"/>
          <w:szCs w:val="21"/>
          <w:lang w:val="pt-BR"/>
        </w:rPr>
        <w:t>B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/>
          <w:sz w:val="21"/>
          <w:szCs w:val="21"/>
        </w:rPr>
        <w:t>‘\n’</w:t>
      </w:r>
      <w:r>
        <w:rPr>
          <w:rFonts w:ascii="宋体"/>
          <w:sz w:val="21"/>
          <w:szCs w:val="21"/>
          <w:lang w:val="pt-BR"/>
        </w:rPr>
        <w:t>;</w:t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 xml:space="preserve">    </w:t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>C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/>
          <w:sz w:val="21"/>
          <w:szCs w:val="21"/>
        </w:rPr>
        <w:t>‘\r’</w:t>
      </w:r>
      <w:r>
        <w:rPr>
          <w:rFonts w:ascii="宋体" w:hAnsi="宋体"/>
          <w:sz w:val="21"/>
          <w:szCs w:val="21"/>
          <w:lang w:val="pt-BR"/>
        </w:rPr>
        <w:t xml:space="preserve">; </w:t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>D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/>
          <w:sz w:val="21"/>
          <w:szCs w:val="21"/>
        </w:rPr>
        <w:t>‘\t’</w:t>
      </w:r>
      <w:r>
        <w:rPr>
          <w:rFonts w:ascii="宋体" w:hAnsi="宋体"/>
          <w:sz w:val="21"/>
          <w:szCs w:val="21"/>
          <w:lang w:val="pt-BR"/>
        </w:rPr>
        <w:t>;</w:t>
      </w:r>
    </w:p>
    <w:p>
      <w:pPr>
        <w:spacing w:before="156" w:beforeLines="50"/>
        <w:jc w:val="left"/>
        <w:rPr>
          <w:rFonts w:ascii="宋体"/>
          <w:sz w:val="21"/>
          <w:szCs w:val="21"/>
          <w:lang w:val="pt-BR"/>
        </w:rPr>
      </w:pPr>
      <w:r>
        <w:rPr>
          <w:rFonts w:ascii="宋体" w:hAnsi="宋体"/>
          <w:sz w:val="21"/>
          <w:szCs w:val="21"/>
        </w:rPr>
        <w:t>3</w:t>
      </w:r>
      <w:r>
        <w:rPr>
          <w:rFonts w:hint="eastAsia" w:ascii="宋体" w:hAnsi="宋体"/>
          <w:sz w:val="21"/>
          <w:szCs w:val="21"/>
        </w:rPr>
        <w:t>、常量‘1’、 1、 1.0的类型分别是</w:t>
      </w:r>
      <w:r>
        <w:rPr>
          <w:rFonts w:ascii="宋体" w:hAnsi="宋体"/>
          <w:sz w:val="21"/>
          <w:szCs w:val="21"/>
          <w:u w:val="single"/>
        </w:rPr>
        <w:t xml:space="preserve">            </w:t>
      </w:r>
      <w:r>
        <w:rPr>
          <w:rFonts w:hint="eastAsia" w:ascii="宋体" w:hAnsi="宋体"/>
          <w:sz w:val="21"/>
          <w:szCs w:val="21"/>
        </w:rPr>
        <w:t>。</w:t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hint="eastAsia" w:ascii="宋体" w:hAnsi="宋体"/>
          <w:sz w:val="21"/>
          <w:szCs w:val="21"/>
        </w:rPr>
        <w:t>【</w:t>
      </w:r>
      <w:r>
        <w:rPr>
          <w:rFonts w:ascii="宋体" w:hAnsi="宋体"/>
          <w:sz w:val="21"/>
          <w:szCs w:val="21"/>
          <w:lang w:val="pt-BR"/>
        </w:rPr>
        <w:t xml:space="preserve">      </w:t>
      </w:r>
      <w:r>
        <w:rPr>
          <w:rFonts w:hint="eastAsia" w:ascii="宋体" w:hAnsi="宋体"/>
          <w:sz w:val="21"/>
          <w:szCs w:val="21"/>
        </w:rPr>
        <w:t>】</w:t>
      </w:r>
    </w:p>
    <w:p>
      <w:pPr>
        <w:spacing w:before="62" w:beforeLines="20"/>
        <w:ind w:firstLine="420" w:firstLineChars="200"/>
        <w:jc w:val="left"/>
        <w:rPr>
          <w:rFonts w:ascii="宋体"/>
          <w:sz w:val="21"/>
          <w:szCs w:val="21"/>
          <w:lang w:val="pt-BR"/>
        </w:rPr>
      </w:pPr>
      <w:r>
        <w:rPr>
          <w:rFonts w:ascii="宋体" w:hAnsi="宋体"/>
          <w:sz w:val="21"/>
          <w:szCs w:val="21"/>
          <w:lang w:val="pt-BR"/>
        </w:rPr>
        <w:t>A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/>
          <w:sz w:val="21"/>
          <w:szCs w:val="21"/>
          <w:lang w:val="pt-BR"/>
        </w:rPr>
        <w:t>char、int、float</w:t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>B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/>
          <w:sz w:val="21"/>
          <w:szCs w:val="21"/>
          <w:lang w:val="pt-BR"/>
        </w:rPr>
        <w:t>int、char、float</w:t>
      </w:r>
    </w:p>
    <w:p>
      <w:pPr>
        <w:spacing w:before="62" w:beforeLines="20"/>
        <w:ind w:firstLine="420" w:firstLineChars="200"/>
        <w:jc w:val="left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  <w:lang w:val="pt-BR"/>
        </w:rPr>
        <w:t>C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 w:hAnsi="宋体"/>
          <w:sz w:val="21"/>
          <w:szCs w:val="21"/>
          <w:lang w:val="pt-BR"/>
        </w:rPr>
        <w:t>char、int、double</w:t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>D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/>
          <w:sz w:val="21"/>
          <w:szCs w:val="21"/>
          <w:lang w:val="pt-BR"/>
        </w:rPr>
        <w:t>int、char、double</w:t>
      </w:r>
    </w:p>
    <w:p>
      <w:pPr>
        <w:autoSpaceDE w:val="0"/>
        <w:autoSpaceDN w:val="0"/>
        <w:adjustRightInd w:val="0"/>
        <w:jc w:val="left"/>
        <w:rPr>
          <w:rFonts w:ascii="宋体" w:hAnsi="宋体"/>
          <w:sz w:val="21"/>
          <w:szCs w:val="21"/>
          <w:lang w:val="pt-BR"/>
        </w:rPr>
      </w:pPr>
      <w:r>
        <w:rPr>
          <w:rFonts w:ascii="宋体" w:hAnsi="宋体"/>
          <w:sz w:val="21"/>
          <w:szCs w:val="21"/>
          <w:lang w:val="pt-BR"/>
        </w:rPr>
        <w:t>4</w:t>
      </w:r>
      <w:r>
        <w:rPr>
          <w:rFonts w:hint="eastAsia" w:ascii="宋体" w:hAnsi="宋体"/>
          <w:sz w:val="21"/>
          <w:szCs w:val="21"/>
        </w:rPr>
        <w:t>、局部变量</w:t>
      </w:r>
      <w:r>
        <w:rPr>
          <w:rFonts w:hint="eastAsia" w:ascii="宋体" w:hAnsi="宋体"/>
          <w:sz w:val="21"/>
          <w:szCs w:val="21"/>
          <w:lang w:val="pt-BR"/>
        </w:rPr>
        <w:t>int</w:t>
      </w:r>
      <w:r>
        <w:rPr>
          <w:rFonts w:ascii="宋体" w:hAnsi="宋体"/>
          <w:sz w:val="21"/>
          <w:szCs w:val="21"/>
          <w:lang w:val="pt-BR"/>
        </w:rPr>
        <w:t xml:space="preserve"> </w:t>
      </w:r>
      <w:r>
        <w:rPr>
          <w:rFonts w:hint="eastAsia" w:ascii="宋体" w:hAnsi="宋体"/>
          <w:sz w:val="21"/>
          <w:szCs w:val="21"/>
          <w:lang w:val="pt-BR"/>
        </w:rPr>
        <w:t>a</w:t>
      </w:r>
      <w:r>
        <w:rPr>
          <w:rFonts w:ascii="宋体" w:hAnsi="宋体"/>
          <w:sz w:val="21"/>
          <w:szCs w:val="21"/>
          <w:lang w:val="pt-BR"/>
        </w:rPr>
        <w:t>;</w:t>
      </w:r>
      <w:r>
        <w:rPr>
          <w:rFonts w:hint="eastAsia" w:ascii="宋体" w:hAnsi="宋体"/>
          <w:sz w:val="21"/>
          <w:szCs w:val="21"/>
        </w:rPr>
        <w:t>的存储类型为</w:t>
      </w:r>
      <w:r>
        <w:rPr>
          <w:rFonts w:ascii="宋体" w:hAnsi="宋体"/>
          <w:sz w:val="21"/>
          <w:szCs w:val="21"/>
          <w:u w:val="single"/>
          <w:lang w:val="pt-BR"/>
        </w:rPr>
        <w:t xml:space="preserve">        </w:t>
      </w:r>
      <w:r>
        <w:rPr>
          <w:rFonts w:hint="eastAsia" w:ascii="宋体" w:hAnsi="宋体"/>
          <w:sz w:val="21"/>
          <w:szCs w:val="21"/>
        </w:rPr>
        <w:t>。</w:t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hint="eastAsia" w:ascii="宋体" w:hAnsi="宋体"/>
          <w:sz w:val="21"/>
          <w:szCs w:val="21"/>
        </w:rPr>
        <w:t>【</w:t>
      </w:r>
      <w:r>
        <w:rPr>
          <w:rFonts w:ascii="宋体" w:hAnsi="宋体"/>
          <w:sz w:val="21"/>
          <w:szCs w:val="21"/>
          <w:lang w:val="pt-BR"/>
        </w:rPr>
        <w:t xml:space="preserve">      </w:t>
      </w:r>
      <w:r>
        <w:rPr>
          <w:rFonts w:hint="eastAsia" w:ascii="宋体" w:hAnsi="宋体"/>
          <w:sz w:val="21"/>
          <w:szCs w:val="21"/>
        </w:rPr>
        <w:t>】</w:t>
      </w:r>
    </w:p>
    <w:p>
      <w:pPr>
        <w:spacing w:before="62" w:beforeLines="20"/>
        <w:ind w:firstLine="420" w:firstLineChars="200"/>
        <w:jc w:val="left"/>
        <w:rPr>
          <w:rFonts w:ascii="宋体"/>
          <w:sz w:val="21"/>
          <w:szCs w:val="21"/>
          <w:lang w:val="pt-BR"/>
        </w:rPr>
      </w:pPr>
      <w:r>
        <w:rPr>
          <w:rFonts w:ascii="宋体" w:hAnsi="宋体"/>
          <w:sz w:val="21"/>
          <w:szCs w:val="21"/>
          <w:lang w:val="pt-BR"/>
        </w:rPr>
        <w:t>A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pt-BR"/>
        </w:rPr>
        <w:t>register</w:t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>B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pt-BR"/>
        </w:rPr>
        <w:t>extern</w:t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>C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pt-BR"/>
        </w:rPr>
        <w:t>static       D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pt-BR"/>
        </w:rPr>
        <w:t>auto</w:t>
      </w:r>
    </w:p>
    <w:p>
      <w:pPr>
        <w:spacing w:before="156" w:beforeLines="50"/>
        <w:ind w:left="315" w:hanging="315" w:hangingChars="150"/>
        <w:jc w:val="left"/>
        <w:rPr>
          <w:rFonts w:ascii="宋体" w:hAnsi="宋体"/>
          <w:sz w:val="21"/>
          <w:szCs w:val="21"/>
          <w:lang w:val="pt-BR"/>
        </w:rPr>
      </w:pPr>
      <w:r>
        <w:rPr>
          <w:rFonts w:ascii="宋体" w:hAnsi="宋体"/>
          <w:sz w:val="21"/>
          <w:szCs w:val="21"/>
          <w:lang w:val="pt-BR"/>
        </w:rPr>
        <w:t>5</w:t>
      </w:r>
      <w:r>
        <w:rPr>
          <w:rFonts w:hint="eastAsia" w:ascii="宋体" w:hAnsi="宋体"/>
          <w:sz w:val="21"/>
          <w:szCs w:val="21"/>
        </w:rPr>
        <w:t>、用</w:t>
      </w:r>
      <w:r>
        <w:rPr>
          <w:rFonts w:hint="eastAsia" w:ascii="宋体" w:hAnsi="宋体"/>
          <w:sz w:val="21"/>
          <w:szCs w:val="21"/>
          <w:lang w:val="pt-BR"/>
        </w:rPr>
        <w:t>scanf(</w:t>
      </w:r>
      <w:r>
        <w:rPr>
          <w:rFonts w:ascii="宋体" w:hAnsi="宋体"/>
          <w:bCs/>
          <w:sz w:val="21"/>
          <w:lang w:val="pt-BR"/>
        </w:rPr>
        <w:t>"%d%d</w:t>
      </w:r>
      <w:r>
        <w:rPr>
          <w:rFonts w:hint="eastAsia" w:ascii="宋体" w:hAnsi="宋体"/>
          <w:bCs/>
          <w:sz w:val="21"/>
          <w:lang w:val="pt-BR"/>
        </w:rPr>
        <w:t>%d</w:t>
      </w:r>
      <w:r>
        <w:rPr>
          <w:rFonts w:ascii="宋体" w:hAnsi="宋体"/>
          <w:bCs/>
          <w:sz w:val="21"/>
          <w:lang w:val="pt-BR"/>
        </w:rPr>
        <w:t>"</w:t>
      </w:r>
      <w:r>
        <w:rPr>
          <w:rFonts w:hint="eastAsia" w:ascii="宋体" w:hAnsi="宋体"/>
          <w:bCs/>
          <w:sz w:val="21"/>
          <w:lang w:val="pt-BR"/>
        </w:rPr>
        <w:t>,&amp;a,&amp;b,&amp;c</w:t>
      </w:r>
      <w:r>
        <w:rPr>
          <w:rFonts w:hint="eastAsia" w:ascii="宋体" w:hAnsi="宋体"/>
          <w:sz w:val="21"/>
          <w:szCs w:val="21"/>
          <w:lang w:val="pt-BR"/>
        </w:rPr>
        <w:t>)语句</w:t>
      </w:r>
      <w:r>
        <w:rPr>
          <w:rFonts w:hint="eastAsia" w:ascii="宋体" w:hAnsi="宋体"/>
          <w:sz w:val="21"/>
          <w:szCs w:val="21"/>
        </w:rPr>
        <w:t>读入三个整数</w:t>
      </w:r>
      <w:r>
        <w:rPr>
          <w:rFonts w:hint="eastAsia" w:ascii="宋体" w:hAnsi="宋体"/>
          <w:sz w:val="21"/>
          <w:szCs w:val="21"/>
          <w:lang w:val="pt-BR"/>
        </w:rPr>
        <w:t>1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 w:hAnsi="宋体"/>
          <w:sz w:val="21"/>
          <w:szCs w:val="21"/>
          <w:lang w:val="pt-BR"/>
        </w:rPr>
        <w:t>2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 w:hAnsi="宋体"/>
          <w:sz w:val="21"/>
          <w:szCs w:val="21"/>
          <w:lang w:val="pt-BR"/>
        </w:rPr>
        <w:t>3</w:t>
      </w:r>
      <w:r>
        <w:rPr>
          <w:rFonts w:hint="eastAsia" w:ascii="宋体" w:hAnsi="宋体"/>
          <w:sz w:val="21"/>
          <w:szCs w:val="21"/>
        </w:rPr>
        <w:t>到变量</w:t>
      </w:r>
      <w:r>
        <w:rPr>
          <w:rFonts w:hint="eastAsia" w:ascii="宋体" w:hAnsi="宋体"/>
          <w:sz w:val="21"/>
          <w:szCs w:val="21"/>
          <w:lang w:val="pt-BR"/>
        </w:rPr>
        <w:t>a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 w:hAnsi="宋体"/>
          <w:sz w:val="21"/>
          <w:szCs w:val="21"/>
          <w:lang w:val="pt-BR"/>
        </w:rPr>
        <w:t>b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 w:hAnsi="宋体"/>
          <w:sz w:val="21"/>
          <w:szCs w:val="21"/>
          <w:lang w:val="pt-BR"/>
        </w:rPr>
        <w:t>c</w:t>
      </w:r>
      <w:r>
        <w:rPr>
          <w:rFonts w:hint="eastAsia" w:ascii="宋体" w:hAnsi="宋体"/>
          <w:sz w:val="21"/>
          <w:szCs w:val="21"/>
        </w:rPr>
        <w:t>中</w:t>
      </w:r>
      <w:r>
        <w:rPr>
          <w:rFonts w:hint="eastAsia" w:ascii="宋体" w:hAnsi="宋体"/>
          <w:sz w:val="21"/>
          <w:szCs w:val="21"/>
          <w:lang w:val="pt-BR"/>
        </w:rPr>
        <w:t>，</w:t>
      </w:r>
      <w:r>
        <w:rPr>
          <w:rFonts w:hint="eastAsia" w:ascii="宋体" w:hAnsi="宋体"/>
          <w:sz w:val="21"/>
          <w:szCs w:val="21"/>
        </w:rPr>
        <w:t>正确的输入序列是</w:t>
      </w:r>
      <w:r>
        <w:rPr>
          <w:rFonts w:ascii="宋体" w:hAnsi="宋体"/>
          <w:sz w:val="21"/>
          <w:szCs w:val="21"/>
          <w:u w:val="single"/>
          <w:lang w:val="pt-BR"/>
        </w:rPr>
        <w:t xml:space="preserve">        </w:t>
      </w:r>
      <w:r>
        <w:rPr>
          <w:rFonts w:hint="eastAsia" w:ascii="宋体" w:hAnsi="宋体"/>
          <w:sz w:val="21"/>
          <w:szCs w:val="21"/>
        </w:rPr>
        <w:t>。</w:t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hint="eastAsia" w:ascii="宋体" w:hAnsi="宋体"/>
          <w:sz w:val="21"/>
          <w:szCs w:val="21"/>
        </w:rPr>
        <w:t>【</w:t>
      </w:r>
      <w:r>
        <w:rPr>
          <w:rFonts w:ascii="宋体" w:hAnsi="宋体"/>
          <w:sz w:val="21"/>
          <w:szCs w:val="21"/>
          <w:lang w:val="pt-BR"/>
        </w:rPr>
        <w:t xml:space="preserve">      </w:t>
      </w:r>
      <w:r>
        <w:rPr>
          <w:rFonts w:hint="eastAsia" w:ascii="宋体" w:hAnsi="宋体"/>
          <w:sz w:val="21"/>
          <w:szCs w:val="21"/>
        </w:rPr>
        <w:t>】</w:t>
      </w:r>
    </w:p>
    <w:p>
      <w:pPr>
        <w:spacing w:before="62" w:beforeLines="20"/>
        <w:ind w:firstLine="420" w:firstLineChars="200"/>
        <w:jc w:val="left"/>
        <w:rPr>
          <w:rFonts w:ascii="宋体"/>
          <w:sz w:val="21"/>
          <w:szCs w:val="21"/>
          <w:lang w:val="pt-BR"/>
        </w:rPr>
      </w:pPr>
      <w:r>
        <w:rPr>
          <w:rFonts w:ascii="宋体" w:hAnsi="宋体"/>
          <w:sz w:val="21"/>
          <w:szCs w:val="21"/>
          <w:lang w:val="pt-BR"/>
        </w:rPr>
        <w:t>A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 w:hAnsi="宋体"/>
          <w:sz w:val="21"/>
          <w:szCs w:val="21"/>
          <w:lang w:val="pt-BR"/>
        </w:rPr>
        <w:t>123</w:t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>B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 w:hAnsi="宋体"/>
          <w:sz w:val="21"/>
          <w:szCs w:val="21"/>
          <w:lang w:val="pt-BR"/>
        </w:rPr>
        <w:t>1</w:t>
      </w:r>
      <w:r>
        <w:rPr>
          <w:rFonts w:ascii="宋体" w:hAnsi="宋体"/>
          <w:sz w:val="21"/>
          <w:szCs w:val="21"/>
          <w:lang w:val="pt-BR"/>
        </w:rPr>
        <w:t xml:space="preserve"> </w:t>
      </w:r>
      <w:r>
        <w:rPr>
          <w:rFonts w:hint="eastAsia" w:ascii="宋体" w:hAnsi="宋体"/>
          <w:sz w:val="21"/>
          <w:szCs w:val="21"/>
          <w:lang w:val="pt-BR"/>
        </w:rPr>
        <w:t>2</w:t>
      </w:r>
      <w:r>
        <w:rPr>
          <w:rFonts w:ascii="宋体" w:hAnsi="宋体"/>
          <w:sz w:val="21"/>
          <w:szCs w:val="21"/>
          <w:lang w:val="pt-BR"/>
        </w:rPr>
        <w:t xml:space="preserve"> </w:t>
      </w:r>
      <w:r>
        <w:rPr>
          <w:rFonts w:hint="eastAsia" w:ascii="宋体" w:hAnsi="宋体"/>
          <w:sz w:val="21"/>
          <w:szCs w:val="21"/>
          <w:lang w:val="pt-BR"/>
        </w:rPr>
        <w:t>3</w:t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>C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 w:hAnsi="宋体"/>
          <w:sz w:val="21"/>
          <w:szCs w:val="21"/>
          <w:lang w:val="pt-BR"/>
        </w:rPr>
        <w:t>1,2,3</w:t>
      </w:r>
      <w:r>
        <w:rPr>
          <w:rFonts w:ascii="宋体" w:hAnsi="宋体"/>
          <w:sz w:val="21"/>
          <w:szCs w:val="21"/>
          <w:lang w:val="pt-BR"/>
        </w:rPr>
        <w:t xml:space="preserve">       </w:t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>D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pt-BR"/>
        </w:rPr>
        <w:t>1.2.3</w:t>
      </w:r>
    </w:p>
    <w:p>
      <w:pPr>
        <w:spacing w:before="156" w:beforeLines="50"/>
        <w:jc w:val="left"/>
        <w:rPr>
          <w:rFonts w:ascii="宋体"/>
          <w:sz w:val="21"/>
          <w:szCs w:val="21"/>
          <w:lang w:val="pt-BR"/>
        </w:rPr>
      </w:pPr>
      <w:r>
        <w:rPr>
          <w:rFonts w:ascii="宋体" w:hAnsi="宋体"/>
          <w:sz w:val="21"/>
          <w:szCs w:val="21"/>
          <w:lang w:val="pt-BR"/>
        </w:rPr>
        <w:t>6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 w:hAnsi="宋体"/>
          <w:sz w:val="21"/>
          <w:szCs w:val="21"/>
          <w:lang w:val="pt-BR"/>
        </w:rPr>
        <w:t>char s[]=</w:t>
      </w:r>
      <w:r>
        <w:rPr>
          <w:rFonts w:ascii="宋体" w:hAnsi="宋体"/>
          <w:sz w:val="21"/>
          <w:szCs w:val="21"/>
          <w:lang w:val="pt-BR"/>
        </w:rPr>
        <w:t>“HUST”</w:t>
      </w:r>
      <w:r>
        <w:rPr>
          <w:rFonts w:hint="eastAsia" w:ascii="宋体" w:hAnsi="宋体"/>
          <w:sz w:val="21"/>
          <w:szCs w:val="21"/>
          <w:lang w:val="pt-BR"/>
        </w:rPr>
        <w:t>，</w:t>
      </w:r>
      <w:r>
        <w:rPr>
          <w:rFonts w:hint="eastAsia" w:ascii="宋体" w:hAnsi="宋体"/>
          <w:sz w:val="21"/>
          <w:szCs w:val="21"/>
        </w:rPr>
        <w:t>数组</w:t>
      </w:r>
      <w:r>
        <w:rPr>
          <w:rFonts w:hint="eastAsia" w:ascii="宋体" w:hAnsi="宋体"/>
          <w:sz w:val="21"/>
          <w:szCs w:val="21"/>
          <w:lang w:val="pt-BR"/>
        </w:rPr>
        <w:t>s</w:t>
      </w:r>
      <w:r>
        <w:rPr>
          <w:rFonts w:hint="eastAsia" w:ascii="宋体" w:hAnsi="宋体"/>
          <w:sz w:val="21"/>
          <w:szCs w:val="21"/>
        </w:rPr>
        <w:t>的元素个数是</w:t>
      </w:r>
      <w:r>
        <w:rPr>
          <w:rFonts w:ascii="宋体" w:hAnsi="宋体"/>
          <w:sz w:val="21"/>
          <w:szCs w:val="21"/>
          <w:lang w:val="pt-BR"/>
        </w:rPr>
        <w:t xml:space="preserve"> </w:t>
      </w:r>
      <w:r>
        <w:rPr>
          <w:rFonts w:ascii="宋体" w:hAnsi="宋体"/>
          <w:sz w:val="21"/>
          <w:szCs w:val="21"/>
          <w:u w:val="single"/>
          <w:lang w:val="pt-BR"/>
        </w:rPr>
        <w:t xml:space="preserve">              </w:t>
      </w:r>
      <w:r>
        <w:rPr>
          <w:rFonts w:ascii="宋体" w:hAnsi="宋体"/>
          <w:sz w:val="21"/>
          <w:szCs w:val="21"/>
          <w:lang w:val="pt-BR"/>
        </w:rPr>
        <w:t xml:space="preserve"> </w:t>
      </w:r>
      <w:r>
        <w:rPr>
          <w:rFonts w:hint="eastAsia" w:ascii="宋体" w:hAnsi="宋体"/>
          <w:sz w:val="21"/>
          <w:szCs w:val="21"/>
        </w:rPr>
        <w:t>。</w:t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hint="eastAsia" w:ascii="宋体" w:hAnsi="宋体"/>
          <w:sz w:val="21"/>
          <w:szCs w:val="21"/>
        </w:rPr>
        <w:t>【</w:t>
      </w:r>
      <w:r>
        <w:rPr>
          <w:rFonts w:ascii="宋体" w:hAnsi="宋体"/>
          <w:sz w:val="21"/>
          <w:szCs w:val="21"/>
          <w:lang w:val="pt-BR"/>
        </w:rPr>
        <w:t xml:space="preserve">      </w:t>
      </w:r>
      <w:r>
        <w:rPr>
          <w:rFonts w:hint="eastAsia" w:ascii="宋体" w:hAnsi="宋体"/>
          <w:sz w:val="21"/>
          <w:szCs w:val="21"/>
        </w:rPr>
        <w:t>】</w:t>
      </w:r>
    </w:p>
    <w:p>
      <w:pPr>
        <w:spacing w:before="62" w:beforeLines="20"/>
        <w:ind w:firstLine="420" w:firstLineChars="200"/>
        <w:jc w:val="left"/>
        <w:rPr>
          <w:rFonts w:ascii="宋体" w:hAnsi="宋体"/>
          <w:sz w:val="21"/>
          <w:szCs w:val="21"/>
          <w:lang w:val="pt-BR"/>
        </w:rPr>
      </w:pPr>
      <w:r>
        <w:rPr>
          <w:rFonts w:ascii="宋体" w:hAnsi="宋体"/>
          <w:sz w:val="21"/>
          <w:szCs w:val="21"/>
          <w:lang w:val="pt-BR"/>
        </w:rPr>
        <w:t>A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 w:hAnsi="宋体"/>
          <w:sz w:val="21"/>
          <w:szCs w:val="21"/>
          <w:lang w:val="pt-BR"/>
        </w:rPr>
        <w:t>4</w:t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>B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 w:hAnsi="宋体"/>
          <w:sz w:val="21"/>
          <w:szCs w:val="21"/>
          <w:lang w:val="pt-BR"/>
        </w:rPr>
        <w:t>5</w:t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 xml:space="preserve"> </w:t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>C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 w:hAnsi="宋体"/>
          <w:sz w:val="21"/>
          <w:szCs w:val="21"/>
          <w:lang w:val="pt-BR"/>
        </w:rPr>
        <w:t>32</w:t>
      </w:r>
      <w:r>
        <w:rPr>
          <w:rFonts w:ascii="宋体"/>
          <w:sz w:val="21"/>
          <w:szCs w:val="21"/>
          <w:lang w:val="pt-BR"/>
        </w:rPr>
        <w:t xml:space="preserve">       </w:t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>D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 w:hAnsi="宋体"/>
          <w:sz w:val="21"/>
          <w:szCs w:val="21"/>
          <w:lang w:val="pt-BR"/>
        </w:rPr>
        <w:t>40</w:t>
      </w:r>
    </w:p>
    <w:p>
      <w:pPr>
        <w:spacing w:before="156" w:beforeLines="50"/>
        <w:jc w:val="left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7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二维数组a有</w:t>
      </w:r>
      <w:r>
        <w:rPr>
          <w:rFonts w:hint="eastAsia" w:ascii="宋体" w:hAnsi="宋体"/>
          <w:sz w:val="21"/>
          <w:szCs w:val="21"/>
        </w:rPr>
        <w:t>M行N</w:t>
      </w:r>
      <w:r>
        <w:rPr>
          <w:rFonts w:ascii="宋体" w:hAnsi="宋体"/>
          <w:sz w:val="21"/>
          <w:szCs w:val="21"/>
        </w:rPr>
        <w:t>列，则在a[i][j]之前的元素个数</w:t>
      </w:r>
      <w:r>
        <w:rPr>
          <w:rFonts w:hint="eastAsia" w:ascii="宋体" w:hAnsi="宋体"/>
          <w:sz w:val="21"/>
          <w:szCs w:val="21"/>
        </w:rPr>
        <w:t>是</w:t>
      </w:r>
      <w:r>
        <w:rPr>
          <w:rFonts w:ascii="宋体" w:hAnsi="宋体"/>
          <w:sz w:val="21"/>
          <w:szCs w:val="21"/>
          <w:u w:val="single"/>
          <w:lang w:val="pt-BR"/>
        </w:rPr>
        <w:t xml:space="preserve">            </w:t>
      </w:r>
      <w:r>
        <w:rPr>
          <w:rFonts w:ascii="宋体" w:hAnsi="宋体"/>
          <w:sz w:val="21"/>
          <w:szCs w:val="21"/>
          <w:lang w:val="pt-BR"/>
        </w:rPr>
        <w:t xml:space="preserve"> </w:t>
      </w:r>
      <w:r>
        <w:rPr>
          <w:rFonts w:hint="eastAsia" w:ascii="宋体" w:hAnsi="宋体"/>
          <w:sz w:val="21"/>
          <w:szCs w:val="21"/>
        </w:rPr>
        <w:t>。</w:t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【</w:t>
      </w:r>
      <w:r>
        <w:rPr>
          <w:rFonts w:ascii="宋体" w:hAnsi="宋体"/>
          <w:sz w:val="21"/>
          <w:szCs w:val="21"/>
        </w:rPr>
        <w:t xml:space="preserve">      </w:t>
      </w:r>
      <w:r>
        <w:rPr>
          <w:rFonts w:hint="eastAsia" w:ascii="宋体" w:hAnsi="宋体"/>
          <w:sz w:val="21"/>
          <w:szCs w:val="21"/>
        </w:rPr>
        <w:t>】</w:t>
      </w:r>
    </w:p>
    <w:p>
      <w:pPr>
        <w:spacing w:before="62" w:beforeLines="20"/>
        <w:ind w:firstLine="420" w:firstLineChars="200"/>
        <w:jc w:val="left"/>
        <w:rPr>
          <w:rFonts w:ascii="宋体" w:hAnsi="宋体"/>
          <w:sz w:val="21"/>
          <w:szCs w:val="21"/>
          <w:lang w:val="pt-BR"/>
        </w:rPr>
      </w:pPr>
      <w:r>
        <w:rPr>
          <w:rFonts w:hint="eastAsia" w:ascii="宋体" w:hAnsi="宋体"/>
          <w:sz w:val="21"/>
          <w:szCs w:val="21"/>
          <w:lang w:val="pt-BR"/>
        </w:rPr>
        <w:t xml:space="preserve">A. </w:t>
      </w:r>
      <w:r>
        <w:rPr>
          <w:rFonts w:ascii="宋体" w:hAnsi="宋体"/>
          <w:sz w:val="21"/>
          <w:szCs w:val="21"/>
          <w:lang w:val="pt-BR"/>
        </w:rPr>
        <w:t>j*</w:t>
      </w:r>
      <w:r>
        <w:rPr>
          <w:rFonts w:hint="eastAsia" w:ascii="宋体" w:hAnsi="宋体"/>
          <w:sz w:val="21"/>
          <w:szCs w:val="21"/>
          <w:lang w:val="pt-BR"/>
        </w:rPr>
        <w:t>N</w:t>
      </w:r>
      <w:r>
        <w:rPr>
          <w:rFonts w:ascii="宋体" w:hAnsi="宋体"/>
          <w:sz w:val="21"/>
          <w:szCs w:val="21"/>
          <w:lang w:val="pt-BR"/>
        </w:rPr>
        <w:t xml:space="preserve">+i </w:t>
      </w:r>
      <w:r>
        <w:rPr>
          <w:rFonts w:hint="eastAsia" w:ascii="宋体" w:hAnsi="宋体"/>
          <w:sz w:val="21"/>
          <w:szCs w:val="21"/>
          <w:lang w:val="pt-BR"/>
        </w:rPr>
        <w:t xml:space="preserve">   </w:t>
      </w:r>
      <w:r>
        <w:rPr>
          <w:rFonts w:ascii="宋体" w:hAnsi="宋体"/>
          <w:sz w:val="21"/>
          <w:szCs w:val="21"/>
          <w:lang w:val="pt-BR"/>
        </w:rPr>
        <w:t xml:space="preserve">    </w:t>
      </w:r>
      <w:r>
        <w:rPr>
          <w:rFonts w:hint="eastAsia" w:ascii="宋体" w:hAnsi="宋体"/>
          <w:sz w:val="21"/>
          <w:szCs w:val="21"/>
          <w:lang w:val="pt-BR"/>
        </w:rPr>
        <w:t xml:space="preserve">B. </w:t>
      </w:r>
      <w:r>
        <w:rPr>
          <w:rFonts w:ascii="宋体" w:hAnsi="宋体"/>
          <w:sz w:val="21"/>
          <w:szCs w:val="21"/>
          <w:lang w:val="pt-BR"/>
        </w:rPr>
        <w:t>i*</w:t>
      </w:r>
      <w:r>
        <w:rPr>
          <w:rFonts w:hint="eastAsia" w:ascii="宋体" w:hAnsi="宋体"/>
          <w:sz w:val="21"/>
          <w:szCs w:val="21"/>
          <w:lang w:val="pt-BR"/>
        </w:rPr>
        <w:t>N</w:t>
      </w:r>
      <w:r>
        <w:rPr>
          <w:rFonts w:ascii="宋体" w:hAnsi="宋体"/>
          <w:sz w:val="21"/>
          <w:szCs w:val="21"/>
          <w:lang w:val="pt-BR"/>
        </w:rPr>
        <w:t xml:space="preserve">+j   </w:t>
      </w:r>
      <w:r>
        <w:rPr>
          <w:rFonts w:hint="eastAsia" w:ascii="宋体" w:hAnsi="宋体"/>
          <w:sz w:val="21"/>
          <w:szCs w:val="21"/>
          <w:lang w:val="pt-BR"/>
        </w:rPr>
        <w:t xml:space="preserve"> </w:t>
      </w:r>
      <w:r>
        <w:rPr>
          <w:rFonts w:ascii="宋体" w:hAnsi="宋体"/>
          <w:sz w:val="21"/>
          <w:szCs w:val="21"/>
          <w:lang w:val="pt-BR"/>
        </w:rPr>
        <w:t xml:space="preserve">    </w:t>
      </w:r>
      <w:r>
        <w:rPr>
          <w:rFonts w:hint="eastAsia" w:ascii="宋体" w:hAnsi="宋体"/>
          <w:sz w:val="21"/>
          <w:szCs w:val="21"/>
          <w:lang w:val="pt-BR"/>
        </w:rPr>
        <w:t xml:space="preserve">C. </w:t>
      </w:r>
      <w:r>
        <w:rPr>
          <w:rFonts w:ascii="宋体" w:hAnsi="宋体"/>
          <w:sz w:val="21"/>
          <w:szCs w:val="21"/>
          <w:lang w:val="pt-BR"/>
        </w:rPr>
        <w:t>i*</w:t>
      </w:r>
      <w:r>
        <w:rPr>
          <w:rFonts w:hint="eastAsia" w:ascii="宋体" w:hAnsi="宋体"/>
          <w:sz w:val="21"/>
          <w:szCs w:val="21"/>
          <w:lang w:val="pt-BR"/>
        </w:rPr>
        <w:t>N</w:t>
      </w:r>
      <w:r>
        <w:rPr>
          <w:rFonts w:ascii="宋体" w:hAnsi="宋体"/>
          <w:sz w:val="21"/>
          <w:szCs w:val="21"/>
          <w:lang w:val="pt-BR"/>
        </w:rPr>
        <w:t xml:space="preserve">+j-1   </w:t>
      </w:r>
      <w:r>
        <w:rPr>
          <w:rFonts w:hint="eastAsia" w:ascii="宋体" w:hAnsi="宋体"/>
          <w:sz w:val="21"/>
          <w:szCs w:val="21"/>
          <w:lang w:val="pt-BR"/>
        </w:rPr>
        <w:t xml:space="preserve"> </w:t>
      </w:r>
      <w:r>
        <w:rPr>
          <w:rFonts w:ascii="宋体" w:hAnsi="宋体"/>
          <w:sz w:val="21"/>
          <w:szCs w:val="21"/>
          <w:lang w:val="pt-BR"/>
        </w:rPr>
        <w:t xml:space="preserve">  </w:t>
      </w:r>
      <w:r>
        <w:rPr>
          <w:rFonts w:hint="eastAsia" w:ascii="宋体" w:hAnsi="宋体"/>
          <w:sz w:val="21"/>
          <w:szCs w:val="21"/>
          <w:lang w:val="pt-BR"/>
        </w:rPr>
        <w:t>D.</w:t>
      </w:r>
      <w:r>
        <w:rPr>
          <w:rFonts w:ascii="宋体" w:hAnsi="宋体"/>
          <w:sz w:val="21"/>
          <w:szCs w:val="21"/>
          <w:lang w:val="pt-BR"/>
        </w:rPr>
        <w:t xml:space="preserve"> i*</w:t>
      </w:r>
      <w:r>
        <w:rPr>
          <w:rFonts w:hint="eastAsia" w:ascii="宋体" w:hAnsi="宋体"/>
          <w:sz w:val="21"/>
          <w:szCs w:val="21"/>
          <w:lang w:val="pt-BR"/>
        </w:rPr>
        <w:t>N</w:t>
      </w:r>
      <w:r>
        <w:rPr>
          <w:rFonts w:ascii="宋体" w:hAnsi="宋体"/>
          <w:sz w:val="21"/>
          <w:szCs w:val="21"/>
          <w:lang w:val="pt-BR"/>
        </w:rPr>
        <w:t>+j+1</w:t>
      </w:r>
    </w:p>
    <w:p>
      <w:pPr>
        <w:spacing w:before="156" w:beforeLines="50"/>
        <w:ind w:left="315" w:hanging="315" w:hangingChars="150"/>
        <w:jc w:val="left"/>
        <w:rPr>
          <w:rFonts w:ascii="宋体" w:hAnsi="宋体"/>
          <w:sz w:val="21"/>
          <w:szCs w:val="21"/>
          <w:lang w:val="pt-BR"/>
        </w:rPr>
      </w:pPr>
      <w:r>
        <w:rPr>
          <w:rFonts w:ascii="宋体" w:hAnsi="宋体"/>
          <w:sz w:val="21"/>
          <w:szCs w:val="21"/>
          <w:lang w:val="pt-BR"/>
        </w:rPr>
        <w:t>8</w:t>
      </w:r>
      <w:r>
        <w:rPr>
          <w:rFonts w:hint="eastAsia" w:ascii="宋体" w:hAnsi="宋体"/>
          <w:sz w:val="21"/>
          <w:szCs w:val="21"/>
          <w:lang w:val="pt-BR"/>
        </w:rPr>
        <w:t xml:space="preserve">、有声明const int ci=10, cj=10; </w:t>
      </w:r>
      <w:r>
        <w:rPr>
          <w:rFonts w:ascii="宋体" w:hAnsi="宋体"/>
          <w:sz w:val="21"/>
          <w:szCs w:val="21"/>
          <w:lang w:val="pt-BR"/>
        </w:rPr>
        <w:t xml:space="preserve">const </w:t>
      </w:r>
      <w:r>
        <w:rPr>
          <w:rFonts w:hint="eastAsia" w:ascii="宋体" w:hAnsi="宋体"/>
          <w:sz w:val="21"/>
          <w:szCs w:val="21"/>
          <w:lang w:val="pt-BR"/>
        </w:rPr>
        <w:t>int *pci=&amp;</w:t>
      </w:r>
      <w:r>
        <w:rPr>
          <w:rFonts w:ascii="宋体" w:hAnsi="宋体"/>
          <w:sz w:val="21"/>
          <w:szCs w:val="21"/>
          <w:lang w:val="pt-BR"/>
        </w:rPr>
        <w:t>ci; const int * const cpci=&amp;c</w:t>
      </w:r>
      <w:r>
        <w:rPr>
          <w:rFonts w:hint="eastAsia" w:ascii="宋体" w:hAnsi="宋体"/>
          <w:sz w:val="21"/>
          <w:szCs w:val="21"/>
          <w:lang w:val="pt-BR"/>
        </w:rPr>
        <w:t>i</w:t>
      </w:r>
      <w:r>
        <w:rPr>
          <w:rFonts w:ascii="宋体" w:hAnsi="宋体"/>
          <w:sz w:val="21"/>
          <w:szCs w:val="21"/>
          <w:lang w:val="pt-BR"/>
        </w:rPr>
        <w:t>;</w:t>
      </w:r>
      <w:r>
        <w:rPr>
          <w:rFonts w:hint="eastAsia" w:ascii="宋体" w:hAnsi="宋体"/>
          <w:sz w:val="21"/>
          <w:szCs w:val="21"/>
          <w:lang w:val="pt-BR"/>
        </w:rPr>
        <w:t>下列语句合法的是</w:t>
      </w:r>
      <w:r>
        <w:rPr>
          <w:rFonts w:ascii="宋体" w:hAnsi="宋体"/>
          <w:sz w:val="21"/>
          <w:szCs w:val="21"/>
          <w:u w:val="single"/>
          <w:lang w:val="pt-BR"/>
        </w:rPr>
        <w:t xml:space="preserve">            </w:t>
      </w:r>
      <w:r>
        <w:rPr>
          <w:rFonts w:hint="eastAsia" w:ascii="宋体" w:hAnsi="宋体"/>
          <w:sz w:val="21"/>
          <w:szCs w:val="21"/>
          <w:lang w:val="pt-BR"/>
        </w:rPr>
        <w:t>。</w:t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hint="eastAsia" w:ascii="宋体" w:hAnsi="宋体"/>
          <w:sz w:val="21"/>
          <w:szCs w:val="21"/>
          <w:lang w:val="pt-BR"/>
        </w:rPr>
        <w:t>【</w:t>
      </w:r>
      <w:r>
        <w:rPr>
          <w:rFonts w:ascii="宋体" w:hAnsi="宋体"/>
          <w:sz w:val="21"/>
          <w:szCs w:val="21"/>
          <w:lang w:val="pt-BR"/>
        </w:rPr>
        <w:t xml:space="preserve">      </w:t>
      </w:r>
      <w:r>
        <w:rPr>
          <w:rFonts w:hint="eastAsia" w:ascii="宋体" w:hAnsi="宋体"/>
          <w:sz w:val="21"/>
          <w:szCs w:val="21"/>
          <w:lang w:val="pt-BR"/>
        </w:rPr>
        <w:t>】</w:t>
      </w:r>
    </w:p>
    <w:p>
      <w:pPr>
        <w:spacing w:before="62" w:beforeLines="20"/>
        <w:ind w:firstLine="420" w:firstLineChars="200"/>
        <w:jc w:val="left"/>
        <w:rPr>
          <w:rFonts w:ascii="宋体"/>
          <w:sz w:val="21"/>
          <w:szCs w:val="21"/>
          <w:lang w:val="pt-BR"/>
        </w:rPr>
      </w:pPr>
      <w:r>
        <w:rPr>
          <w:rFonts w:ascii="宋体" w:hAnsi="宋体"/>
          <w:sz w:val="21"/>
          <w:szCs w:val="21"/>
          <w:lang w:val="pt-BR"/>
        </w:rPr>
        <w:t>A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 w:hAnsi="宋体"/>
          <w:sz w:val="21"/>
          <w:szCs w:val="21"/>
          <w:lang w:val="pt-BR"/>
        </w:rPr>
        <w:t>pci=&amp;cj;</w:t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 xml:space="preserve">   B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 w:hAnsi="宋体"/>
          <w:sz w:val="21"/>
          <w:szCs w:val="21"/>
          <w:lang w:val="pt-BR"/>
        </w:rPr>
        <w:t>*cpci=10;</w:t>
      </w:r>
      <w:r>
        <w:rPr>
          <w:rFonts w:ascii="宋体" w:hAnsi="宋体"/>
          <w:sz w:val="21"/>
          <w:szCs w:val="21"/>
          <w:lang w:val="pt-BR"/>
        </w:rPr>
        <w:t xml:space="preserve"> </w:t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>C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 w:hAnsi="宋体"/>
          <w:sz w:val="21"/>
          <w:szCs w:val="21"/>
          <w:lang w:val="pt-BR"/>
        </w:rPr>
        <w:t>cpci=&amp;cj</w:t>
      </w:r>
      <w:r>
        <w:rPr>
          <w:rFonts w:ascii="宋体" w:hAnsi="宋体"/>
          <w:sz w:val="21"/>
          <w:szCs w:val="21"/>
          <w:lang w:val="pt-BR"/>
        </w:rPr>
        <w:t>;</w:t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>D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pt-BR"/>
        </w:rPr>
        <w:t>*pci=8;</w:t>
      </w:r>
    </w:p>
    <w:p>
      <w:pPr>
        <w:spacing w:before="156" w:beforeLines="50"/>
        <w:jc w:val="left"/>
        <w:rPr>
          <w:rFonts w:ascii="宋体"/>
          <w:sz w:val="21"/>
          <w:szCs w:val="21"/>
          <w:lang w:val="pt-BR"/>
        </w:rPr>
      </w:pPr>
      <w:r>
        <w:rPr>
          <w:rFonts w:ascii="宋体" w:hAnsi="宋体"/>
          <w:sz w:val="21"/>
          <w:szCs w:val="21"/>
          <w:lang w:val="pt-BR"/>
        </w:rPr>
        <w:t>9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 w:hAnsi="宋体"/>
          <w:sz w:val="21"/>
          <w:szCs w:val="21"/>
          <w:lang w:val="en-US" w:eastAsia="zh-CN"/>
        </w:rPr>
        <w:t xml:space="preserve">表达式 1|2|4&gt;&gt;2 </w:t>
      </w:r>
      <w:r>
        <w:rPr>
          <w:rFonts w:hint="eastAsia" w:ascii="宋体" w:hAnsi="宋体"/>
          <w:sz w:val="21"/>
          <w:szCs w:val="21"/>
        </w:rPr>
        <w:t>的值是</w:t>
      </w:r>
      <w:r>
        <w:rPr>
          <w:rFonts w:ascii="宋体" w:hAnsi="宋体"/>
          <w:sz w:val="21"/>
          <w:szCs w:val="21"/>
          <w:lang w:val="pt-BR"/>
        </w:rPr>
        <w:t xml:space="preserve"> </w:t>
      </w:r>
      <w:r>
        <w:rPr>
          <w:rFonts w:ascii="宋体" w:hAnsi="宋体"/>
          <w:sz w:val="21"/>
          <w:szCs w:val="21"/>
          <w:u w:val="single"/>
          <w:lang w:val="pt-BR"/>
        </w:rPr>
        <w:t xml:space="preserve">           </w:t>
      </w:r>
      <w:r>
        <w:rPr>
          <w:rFonts w:ascii="宋体" w:hAnsi="宋体"/>
          <w:sz w:val="21"/>
          <w:szCs w:val="21"/>
          <w:lang w:val="pt-BR"/>
        </w:rPr>
        <w:t xml:space="preserve"> </w:t>
      </w:r>
      <w:r>
        <w:rPr>
          <w:rFonts w:hint="eastAsia" w:ascii="宋体" w:hAnsi="宋体"/>
          <w:sz w:val="21"/>
          <w:szCs w:val="21"/>
        </w:rPr>
        <w:t>。</w:t>
      </w:r>
      <w:r>
        <w:rPr>
          <w:rFonts w:hint="eastAsia" w:ascii="宋体" w:hAnsi="宋体"/>
          <w:sz w:val="21"/>
          <w:szCs w:val="21"/>
          <w:lang w:val="en-US" w:eastAsia="zh-CN"/>
        </w:rPr>
        <w:t xml:space="preserve"> </w:t>
      </w:r>
      <w:r>
        <w:rPr>
          <w:rFonts w:ascii="宋体" w:hAnsi="宋体"/>
          <w:sz w:val="21"/>
          <w:szCs w:val="21"/>
          <w:lang w:val="pt-BR"/>
        </w:rPr>
        <w:t xml:space="preserve">                               </w:t>
      </w:r>
      <w:r>
        <w:rPr>
          <w:rFonts w:hint="eastAsia" w:ascii="宋体" w:hAnsi="宋体"/>
          <w:sz w:val="21"/>
          <w:szCs w:val="21"/>
        </w:rPr>
        <w:t>【</w:t>
      </w:r>
      <w:r>
        <w:rPr>
          <w:rFonts w:ascii="宋体" w:hAnsi="宋体"/>
          <w:sz w:val="21"/>
          <w:szCs w:val="21"/>
          <w:lang w:val="pt-BR"/>
        </w:rPr>
        <w:t xml:space="preserve">      </w:t>
      </w:r>
      <w:r>
        <w:rPr>
          <w:rFonts w:hint="eastAsia" w:ascii="宋体" w:hAnsi="宋体"/>
          <w:sz w:val="21"/>
          <w:szCs w:val="21"/>
        </w:rPr>
        <w:t>】</w:t>
      </w:r>
    </w:p>
    <w:p>
      <w:pPr>
        <w:spacing w:before="62" w:beforeLines="20"/>
        <w:ind w:firstLine="420" w:firstLineChars="200"/>
        <w:jc w:val="left"/>
        <w:rPr>
          <w:rFonts w:ascii="宋体"/>
          <w:sz w:val="21"/>
          <w:szCs w:val="21"/>
          <w:lang w:val="pt-BR"/>
        </w:rPr>
      </w:pPr>
      <w:r>
        <w:rPr>
          <w:rFonts w:ascii="宋体" w:hAnsi="宋体"/>
          <w:sz w:val="21"/>
          <w:szCs w:val="21"/>
          <w:lang w:val="pt-BR"/>
        </w:rPr>
        <w:t>A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/>
          <w:sz w:val="21"/>
          <w:szCs w:val="21"/>
          <w:lang w:val="pt-BR"/>
        </w:rPr>
        <w:t>0</w:t>
      </w:r>
      <w:r>
        <w:rPr>
          <w:rFonts w:ascii="宋体" w:hAnsi="宋体"/>
          <w:sz w:val="21"/>
          <w:szCs w:val="21"/>
          <w:lang w:val="pt-BR"/>
        </w:rPr>
        <w:t xml:space="preserve"> </w:t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>B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/>
          <w:sz w:val="21"/>
          <w:szCs w:val="21"/>
          <w:lang w:val="pt-BR"/>
        </w:rPr>
        <w:t>1</w:t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>C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/>
          <w:sz w:val="21"/>
          <w:szCs w:val="21"/>
          <w:lang w:val="en-US" w:eastAsia="zh-CN"/>
        </w:rPr>
        <w:t>3</w:t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>D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/>
          <w:sz w:val="21"/>
          <w:szCs w:val="21"/>
          <w:lang w:val="en-US" w:eastAsia="zh-CN"/>
        </w:rPr>
        <w:t>4</w:t>
      </w:r>
    </w:p>
    <w:p>
      <w:pPr>
        <w:spacing w:before="156" w:beforeLines="50"/>
        <w:jc w:val="left"/>
        <w:rPr>
          <w:rFonts w:ascii="宋体" w:hAnsi="宋体"/>
          <w:sz w:val="21"/>
          <w:szCs w:val="21"/>
          <w:lang w:val="es-ES"/>
        </w:rPr>
      </w:pPr>
      <w:r>
        <w:rPr>
          <w:rFonts w:ascii="宋体" w:hAnsi="宋体"/>
          <w:sz w:val="21"/>
          <w:szCs w:val="21"/>
          <w:lang w:val="pt-BR"/>
        </w:rPr>
        <w:t>10</w:t>
      </w:r>
      <w:r>
        <w:rPr>
          <w:rFonts w:hint="eastAsia" w:ascii="宋体" w:hAnsi="宋体"/>
          <w:sz w:val="21"/>
          <w:szCs w:val="21"/>
        </w:rPr>
        <w:t>、设有声明</w:t>
      </w:r>
      <w:r>
        <w:rPr>
          <w:rFonts w:ascii="宋体" w:hAnsi="宋体"/>
          <w:sz w:val="21"/>
          <w:szCs w:val="21"/>
          <w:lang w:val="es-ES"/>
        </w:rPr>
        <w:t xml:space="preserve">:  int a=0x12345678, *pa=&amp;a; </w:t>
      </w:r>
      <w:r>
        <w:rPr>
          <w:rFonts w:hint="eastAsia" w:ascii="宋体" w:hAnsi="宋体"/>
          <w:sz w:val="21"/>
          <w:szCs w:val="21"/>
          <w:lang w:val="es-ES"/>
        </w:rPr>
        <w:t>unsigned</w:t>
      </w:r>
      <w:r>
        <w:rPr>
          <w:rFonts w:ascii="宋体" w:hAnsi="宋体"/>
          <w:sz w:val="21"/>
          <w:szCs w:val="21"/>
          <w:lang w:val="es-ES"/>
        </w:rPr>
        <w:t xml:space="preserve"> </w:t>
      </w:r>
      <w:r>
        <w:rPr>
          <w:rFonts w:hint="eastAsia" w:ascii="宋体" w:hAnsi="宋体"/>
          <w:sz w:val="21"/>
          <w:szCs w:val="21"/>
          <w:lang w:val="es-ES"/>
        </w:rPr>
        <w:t>char</w:t>
      </w:r>
      <w:r>
        <w:rPr>
          <w:rFonts w:ascii="宋体" w:hAnsi="宋体"/>
          <w:sz w:val="21"/>
          <w:szCs w:val="21"/>
          <w:lang w:val="es-ES"/>
        </w:rPr>
        <w:t xml:space="preserve"> *pc</w:t>
      </w:r>
      <w:r>
        <w:rPr>
          <w:rFonts w:hint="eastAsia" w:ascii="宋体" w:hAnsi="宋体"/>
          <w:sz w:val="21"/>
          <w:szCs w:val="21"/>
          <w:lang w:val="es-ES"/>
        </w:rPr>
        <w:t>=(unsigned char *)pa;</w:t>
      </w:r>
    </w:p>
    <w:p>
      <w:pPr>
        <w:spacing w:before="156" w:beforeLines="50"/>
        <w:ind w:firstLine="420" w:firstLineChars="200"/>
        <w:jc w:val="left"/>
        <w:rPr>
          <w:rFonts w:ascii="宋体"/>
          <w:sz w:val="21"/>
          <w:szCs w:val="21"/>
          <w:lang w:val="es-ES"/>
        </w:rPr>
      </w:pPr>
      <w:r>
        <w:rPr>
          <w:rFonts w:hint="eastAsia" w:ascii="宋体" w:hAnsi="宋体"/>
          <w:sz w:val="21"/>
          <w:szCs w:val="21"/>
          <w:lang w:val="es-ES"/>
        </w:rPr>
        <w:t>则</w:t>
      </w:r>
      <w:r>
        <w:rPr>
          <w:rFonts w:hint="eastAsia" w:ascii="宋体" w:hAnsi="宋体"/>
          <w:sz w:val="21"/>
          <w:szCs w:val="21"/>
        </w:rPr>
        <w:t>表达式</w:t>
      </w:r>
      <w:r>
        <w:rPr>
          <w:rFonts w:hint="eastAsia" w:ascii="宋体" w:hAnsi="宋体"/>
          <w:sz w:val="21"/>
          <w:szCs w:val="21"/>
          <w:lang w:val="es-ES"/>
        </w:rPr>
        <w:t>*(pc+2)的</w:t>
      </w:r>
      <w:r>
        <w:rPr>
          <w:rFonts w:hint="eastAsia" w:ascii="宋体" w:hAnsi="宋体"/>
          <w:sz w:val="21"/>
          <w:szCs w:val="21"/>
        </w:rPr>
        <w:t>值</w:t>
      </w:r>
      <w:r>
        <w:rPr>
          <w:rFonts w:hint="eastAsia" w:ascii="宋体" w:hAnsi="宋体"/>
          <w:sz w:val="21"/>
          <w:szCs w:val="21"/>
          <w:lang w:val="es-ES"/>
        </w:rPr>
        <w:t>是</w:t>
      </w:r>
      <w:r>
        <w:rPr>
          <w:rFonts w:ascii="宋体" w:hAnsi="宋体"/>
          <w:sz w:val="21"/>
          <w:szCs w:val="21"/>
          <w:lang w:val="es-ES"/>
        </w:rPr>
        <w:t xml:space="preserve"> </w:t>
      </w:r>
      <w:r>
        <w:rPr>
          <w:rFonts w:ascii="宋体" w:hAnsi="宋体"/>
          <w:sz w:val="21"/>
          <w:szCs w:val="21"/>
          <w:u w:val="single"/>
          <w:lang w:val="es-ES"/>
        </w:rPr>
        <w:t xml:space="preserve">           </w:t>
      </w:r>
      <w:r>
        <w:rPr>
          <w:rFonts w:ascii="宋体" w:hAnsi="宋体"/>
          <w:sz w:val="21"/>
          <w:szCs w:val="21"/>
          <w:lang w:val="es-ES"/>
        </w:rPr>
        <w:t xml:space="preserve"> </w:t>
      </w:r>
      <w:r>
        <w:rPr>
          <w:rFonts w:hint="eastAsia" w:ascii="宋体" w:hAnsi="宋体"/>
          <w:sz w:val="21"/>
          <w:szCs w:val="21"/>
        </w:rPr>
        <w:t>。</w:t>
      </w:r>
      <w:r>
        <w:rPr>
          <w:rFonts w:hint="eastAsia" w:ascii="宋体" w:hAnsi="宋体"/>
          <w:sz w:val="21"/>
          <w:szCs w:val="21"/>
          <w:lang w:val="es-ES"/>
        </w:rPr>
        <w:t xml:space="preserve"> </w:t>
      </w:r>
      <w:r>
        <w:rPr>
          <w:rFonts w:ascii="宋体" w:hAnsi="宋体"/>
          <w:sz w:val="21"/>
          <w:szCs w:val="21"/>
          <w:lang w:val="es-ES"/>
        </w:rPr>
        <w:t xml:space="preserve">                                </w:t>
      </w:r>
      <w:r>
        <w:rPr>
          <w:rFonts w:hint="eastAsia" w:ascii="宋体" w:hAnsi="宋体"/>
          <w:sz w:val="21"/>
          <w:szCs w:val="21"/>
        </w:rPr>
        <w:t>【</w:t>
      </w:r>
      <w:r>
        <w:rPr>
          <w:rFonts w:ascii="宋体" w:hAnsi="宋体"/>
          <w:sz w:val="21"/>
          <w:szCs w:val="21"/>
          <w:lang w:val="es-ES"/>
        </w:rPr>
        <w:t xml:space="preserve">      </w:t>
      </w:r>
      <w:r>
        <w:rPr>
          <w:rFonts w:hint="eastAsia" w:ascii="宋体" w:hAnsi="宋体"/>
          <w:sz w:val="21"/>
          <w:szCs w:val="21"/>
        </w:rPr>
        <w:t>】</w:t>
      </w:r>
    </w:p>
    <w:p>
      <w:pPr>
        <w:spacing w:before="62" w:beforeLines="20"/>
        <w:ind w:firstLine="420" w:firstLineChars="200"/>
        <w:jc w:val="left"/>
        <w:rPr>
          <w:rFonts w:ascii="宋体"/>
          <w:sz w:val="21"/>
          <w:szCs w:val="21"/>
          <w:lang w:val="es-ES"/>
        </w:rPr>
      </w:pPr>
      <w:r>
        <w:rPr>
          <w:rFonts w:ascii="宋体" w:hAnsi="宋体"/>
          <w:sz w:val="21"/>
          <w:szCs w:val="21"/>
          <w:lang w:val="es-ES"/>
        </w:rPr>
        <w:t>A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 w:hAnsi="宋体"/>
          <w:sz w:val="21"/>
          <w:szCs w:val="21"/>
          <w:lang w:val="es-ES"/>
        </w:rPr>
        <w:t>0x12</w:t>
      </w:r>
      <w:r>
        <w:rPr>
          <w:rFonts w:ascii="宋体"/>
          <w:sz w:val="21"/>
          <w:szCs w:val="21"/>
          <w:lang w:val="es-ES"/>
        </w:rPr>
        <w:tab/>
      </w:r>
      <w:r>
        <w:rPr>
          <w:rFonts w:ascii="宋体"/>
          <w:sz w:val="21"/>
          <w:szCs w:val="21"/>
          <w:lang w:val="es-ES"/>
        </w:rPr>
        <w:tab/>
      </w:r>
      <w:r>
        <w:rPr>
          <w:rFonts w:ascii="宋体" w:hAnsi="宋体"/>
          <w:sz w:val="21"/>
          <w:szCs w:val="21"/>
          <w:lang w:val="es-ES"/>
        </w:rPr>
        <w:t xml:space="preserve"> </w:t>
      </w:r>
      <w:r>
        <w:rPr>
          <w:rFonts w:ascii="宋体"/>
          <w:sz w:val="21"/>
          <w:szCs w:val="21"/>
          <w:lang w:val="es-ES"/>
        </w:rPr>
        <w:tab/>
      </w:r>
      <w:r>
        <w:rPr>
          <w:rFonts w:ascii="宋体" w:hAnsi="宋体"/>
          <w:sz w:val="21"/>
          <w:szCs w:val="21"/>
          <w:lang w:val="es-ES"/>
        </w:rPr>
        <w:t>B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 w:hAnsi="宋体"/>
          <w:sz w:val="21"/>
          <w:szCs w:val="21"/>
          <w:lang w:val="es-ES"/>
        </w:rPr>
        <w:t>0x34</w:t>
      </w:r>
      <w:r>
        <w:rPr>
          <w:rFonts w:ascii="宋体"/>
          <w:sz w:val="21"/>
          <w:szCs w:val="21"/>
          <w:lang w:val="es-ES"/>
        </w:rPr>
        <w:tab/>
      </w:r>
      <w:r>
        <w:rPr>
          <w:rFonts w:ascii="宋体"/>
          <w:sz w:val="21"/>
          <w:szCs w:val="21"/>
          <w:lang w:val="es-ES"/>
        </w:rPr>
        <w:tab/>
      </w:r>
      <w:r>
        <w:rPr>
          <w:rFonts w:ascii="宋体" w:hAnsi="宋体"/>
          <w:sz w:val="21"/>
          <w:szCs w:val="21"/>
          <w:lang w:val="es-ES"/>
        </w:rPr>
        <w:t xml:space="preserve">    C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/>
          <w:sz w:val="21"/>
          <w:szCs w:val="21"/>
          <w:lang w:val="es-ES"/>
        </w:rPr>
        <w:tab/>
      </w:r>
      <w:r>
        <w:rPr>
          <w:rFonts w:hint="eastAsia" w:ascii="宋体" w:hAnsi="宋体"/>
          <w:sz w:val="21"/>
          <w:szCs w:val="21"/>
          <w:lang w:val="es-ES"/>
        </w:rPr>
        <w:t>0x56</w:t>
      </w:r>
      <w:r>
        <w:rPr>
          <w:rFonts w:ascii="宋体"/>
          <w:sz w:val="21"/>
          <w:szCs w:val="21"/>
          <w:lang w:val="es-ES"/>
        </w:rPr>
        <w:tab/>
      </w:r>
      <w:r>
        <w:rPr>
          <w:rFonts w:ascii="宋体"/>
          <w:sz w:val="21"/>
          <w:szCs w:val="21"/>
          <w:lang w:val="es-ES"/>
        </w:rPr>
        <w:tab/>
      </w:r>
      <w:r>
        <w:rPr>
          <w:rFonts w:ascii="宋体" w:hAnsi="宋体"/>
          <w:sz w:val="21"/>
          <w:szCs w:val="21"/>
          <w:lang w:val="es-ES"/>
        </w:rPr>
        <w:t>D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 w:hAnsi="宋体"/>
          <w:sz w:val="21"/>
          <w:szCs w:val="21"/>
          <w:lang w:val="es-ES"/>
        </w:rPr>
        <w:t>0x78</w:t>
      </w:r>
    </w:p>
    <w:p>
      <w:pPr>
        <w:spacing w:before="62" w:beforeLines="20"/>
        <w:jc w:val="left"/>
        <w:rPr>
          <w:rFonts w:ascii="宋体"/>
          <w:bCs/>
          <w:color w:val="A6A6A6"/>
          <w:sz w:val="21"/>
          <w:lang w:val="fr-FR"/>
        </w:rPr>
      </w:pPr>
    </w:p>
    <w:tbl>
      <w:tblPr>
        <w:tblStyle w:val="10"/>
        <w:tblpPr w:leftFromText="180" w:rightFromText="180" w:vertAnchor="text" w:horzAnchor="margin" w:tblpY="-58"/>
        <w:tblW w:w="1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"/>
        <w:gridCol w:w="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18" w:hRule="atLeast"/>
        </w:trPr>
        <w:tc>
          <w:tcPr>
            <w:tcW w:w="910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  <w:r>
              <w:rPr>
                <w:rFonts w:hint="eastAsia" w:ascii="宋体" w:hAnsi="宋体"/>
                <w:bCs/>
                <w:sz w:val="21"/>
              </w:rPr>
              <w:t>得分</w:t>
            </w:r>
          </w:p>
        </w:tc>
        <w:tc>
          <w:tcPr>
            <w:tcW w:w="910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  <w:r>
              <w:rPr>
                <w:rFonts w:hint="eastAsia" w:ascii="宋体" w:hAnsi="宋体"/>
                <w:bCs/>
                <w:sz w:val="21"/>
              </w:rPr>
              <w:t>评卷人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10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</w:p>
        </w:tc>
        <w:tc>
          <w:tcPr>
            <w:tcW w:w="910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</w:p>
        </w:tc>
      </w:tr>
    </w:tbl>
    <w:p>
      <w:pPr>
        <w:numPr>
          <w:ilvl w:val="0"/>
          <w:numId w:val="1"/>
        </w:numPr>
        <w:tabs>
          <w:tab w:val="left" w:pos="540"/>
          <w:tab w:val="clear" w:pos="420"/>
        </w:tabs>
        <w:outlineLvl w:val="0"/>
        <w:rPr>
          <w:rFonts w:ascii="宋体"/>
          <w:bCs/>
          <w:sz w:val="21"/>
        </w:rPr>
      </w:pPr>
      <w:r>
        <w:rPr>
          <w:rFonts w:hint="eastAsia" w:ascii="宋体" w:hAnsi="宋体"/>
          <w:b/>
          <w:sz w:val="21"/>
        </w:rPr>
        <w:t>多项选择题</w:t>
      </w:r>
      <w:r>
        <w:rPr>
          <w:rFonts w:hint="eastAsia" w:ascii="宋体" w:hAnsi="宋体"/>
          <w:bCs/>
          <w:sz w:val="21"/>
          <w:lang w:val="es-ES"/>
        </w:rPr>
        <w:t>（</w:t>
      </w:r>
      <w:r>
        <w:rPr>
          <w:rFonts w:hint="eastAsia" w:ascii="宋体" w:hAnsi="宋体"/>
          <w:bCs/>
          <w:sz w:val="21"/>
        </w:rPr>
        <w:t>下面每小题的</w:t>
      </w:r>
      <w:r>
        <w:rPr>
          <w:rFonts w:ascii="宋体" w:hAnsi="宋体"/>
          <w:bCs/>
          <w:sz w:val="21"/>
          <w:lang w:val="es-ES"/>
        </w:rPr>
        <w:t>A</w:t>
      </w:r>
      <w:r>
        <w:rPr>
          <w:rFonts w:hint="eastAsia" w:ascii="宋体" w:hAnsi="宋体"/>
          <w:bCs/>
          <w:sz w:val="21"/>
        </w:rPr>
        <w:t>、</w:t>
      </w:r>
      <w:r>
        <w:rPr>
          <w:rFonts w:ascii="宋体" w:hAnsi="宋体"/>
          <w:bCs/>
          <w:sz w:val="21"/>
          <w:lang w:val="es-ES"/>
        </w:rPr>
        <w:t>B</w:t>
      </w:r>
      <w:r>
        <w:rPr>
          <w:rFonts w:hint="eastAsia" w:ascii="宋体" w:hAnsi="宋体"/>
          <w:bCs/>
          <w:sz w:val="21"/>
        </w:rPr>
        <w:t>、</w:t>
      </w:r>
      <w:r>
        <w:rPr>
          <w:rFonts w:ascii="宋体" w:hAnsi="宋体"/>
          <w:bCs/>
          <w:sz w:val="21"/>
          <w:lang w:val="es-ES"/>
        </w:rPr>
        <w:t>C</w:t>
      </w:r>
      <w:r>
        <w:rPr>
          <w:rFonts w:hint="eastAsia" w:ascii="宋体" w:hAnsi="宋体"/>
          <w:bCs/>
          <w:sz w:val="21"/>
        </w:rPr>
        <w:t>、</w:t>
      </w:r>
      <w:r>
        <w:rPr>
          <w:rFonts w:ascii="宋体" w:hAnsi="宋体"/>
          <w:bCs/>
          <w:sz w:val="21"/>
          <w:lang w:val="es-ES"/>
        </w:rPr>
        <w:t>D</w:t>
      </w:r>
      <w:r>
        <w:rPr>
          <w:rFonts w:hint="eastAsia" w:ascii="宋体" w:hAnsi="宋体"/>
          <w:bCs/>
          <w:sz w:val="21"/>
        </w:rPr>
        <w:t>备选项中</w:t>
      </w:r>
      <w:r>
        <w:rPr>
          <w:rFonts w:hint="eastAsia" w:ascii="宋体" w:hAnsi="宋体"/>
          <w:bCs/>
          <w:sz w:val="21"/>
          <w:lang w:val="es-ES"/>
        </w:rPr>
        <w:t>，</w:t>
      </w:r>
      <w:r>
        <w:rPr>
          <w:rFonts w:hint="eastAsia" w:ascii="宋体" w:hAnsi="宋体"/>
          <w:bCs/>
          <w:sz w:val="21"/>
        </w:rPr>
        <w:t>有两个或两个以上的选项是正确的，请选择正确的选项并填写到括号内。本大题共</w:t>
      </w:r>
      <w:r>
        <w:rPr>
          <w:rFonts w:ascii="宋体" w:hAnsi="宋体"/>
          <w:bCs/>
          <w:sz w:val="21"/>
        </w:rPr>
        <w:t>5</w:t>
      </w:r>
      <w:r>
        <w:rPr>
          <w:rFonts w:hint="eastAsia" w:ascii="宋体" w:hAnsi="宋体"/>
          <w:bCs/>
          <w:sz w:val="21"/>
        </w:rPr>
        <w:t>小题，每小题</w:t>
      </w:r>
      <w:r>
        <w:rPr>
          <w:rFonts w:ascii="宋体" w:hAnsi="宋体"/>
          <w:bCs/>
          <w:sz w:val="21"/>
        </w:rPr>
        <w:t>2</w:t>
      </w:r>
      <w:r>
        <w:rPr>
          <w:rFonts w:hint="eastAsia" w:ascii="宋体" w:hAnsi="宋体"/>
          <w:bCs/>
          <w:sz w:val="21"/>
        </w:rPr>
        <w:t>分，共</w:t>
      </w:r>
      <w:r>
        <w:rPr>
          <w:rFonts w:ascii="宋体" w:hAnsi="宋体"/>
          <w:bCs/>
          <w:sz w:val="21"/>
        </w:rPr>
        <w:t>10</w:t>
      </w:r>
      <w:r>
        <w:rPr>
          <w:rFonts w:hint="eastAsia" w:ascii="宋体" w:hAnsi="宋体"/>
          <w:bCs/>
          <w:sz w:val="21"/>
        </w:rPr>
        <w:t>分。）</w:t>
      </w:r>
    </w:p>
    <w:p>
      <w:pPr>
        <w:spacing w:before="62" w:beforeLines="20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1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>下列属于标识符的有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  <w:u w:val="single"/>
        </w:rPr>
        <w:t xml:space="preserve">                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>。</w:t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hint="eastAsia" w:ascii="宋体" w:hAnsi="宋体"/>
          <w:bCs/>
          <w:sz w:val="21"/>
          <w:szCs w:val="21"/>
        </w:rPr>
        <w:t>【</w:t>
      </w:r>
      <w:r>
        <w:rPr>
          <w:rFonts w:ascii="宋体" w:hAnsi="宋体"/>
          <w:bCs/>
          <w:sz w:val="21"/>
          <w:szCs w:val="21"/>
        </w:rPr>
        <w:t xml:space="preserve">        </w:t>
      </w:r>
      <w:r>
        <w:rPr>
          <w:rFonts w:ascii="宋体" w:hAnsi="宋体"/>
          <w:bCs/>
          <w:sz w:val="21"/>
          <w:szCs w:val="21"/>
          <w:lang w:val="es-ES"/>
        </w:rPr>
        <w:t xml:space="preserve"> </w:t>
      </w:r>
      <w:r>
        <w:rPr>
          <w:rFonts w:hint="eastAsia" w:ascii="宋体" w:hAnsi="宋体"/>
          <w:bCs/>
          <w:sz w:val="21"/>
          <w:szCs w:val="21"/>
        </w:rPr>
        <w:t>】</w:t>
      </w:r>
    </w:p>
    <w:p>
      <w:pPr>
        <w:spacing w:before="62" w:beforeLines="20"/>
        <w:ind w:firstLine="420" w:firstLineChars="200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A</w:t>
      </w:r>
      <w:r>
        <w:rPr>
          <w:rFonts w:hint="eastAsia" w:ascii="宋体" w:hAnsi="宋体"/>
          <w:sz w:val="21"/>
          <w:szCs w:val="21"/>
        </w:rPr>
        <w:t>、3days</w:t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B</w:t>
      </w:r>
      <w:r>
        <w:rPr>
          <w:rFonts w:hint="eastAsia" w:ascii="宋体" w:hAnsi="宋体"/>
          <w:sz w:val="21"/>
          <w:szCs w:val="21"/>
        </w:rPr>
        <w:t>、float</w:t>
      </w:r>
      <w:r>
        <w:rPr>
          <w:rFonts w:ascii="宋体" w:hAnsi="宋体"/>
          <w:sz w:val="21"/>
          <w:szCs w:val="21"/>
        </w:rPr>
        <w:t xml:space="preserve">_  </w:t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C</w:t>
      </w:r>
      <w:r>
        <w:rPr>
          <w:rFonts w:hint="eastAsia" w:ascii="宋体" w:hAnsi="宋体"/>
          <w:sz w:val="21"/>
          <w:szCs w:val="21"/>
        </w:rPr>
        <w:t>、num</w:t>
      </w:r>
      <w:r>
        <w:rPr>
          <w:rFonts w:ascii="宋体" w:hAnsi="宋体"/>
          <w:sz w:val="21"/>
          <w:szCs w:val="21"/>
        </w:rPr>
        <w:t>-people</w:t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D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int</w:t>
      </w:r>
      <w:r>
        <w:rPr>
          <w:rFonts w:hint="eastAsia" w:ascii="宋体" w:hAnsi="宋体"/>
          <w:sz w:val="21"/>
          <w:szCs w:val="21"/>
        </w:rPr>
        <w:t>eger</w:t>
      </w:r>
    </w:p>
    <w:p>
      <w:pPr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2</w:t>
      </w:r>
      <w:r>
        <w:rPr>
          <w:rFonts w:hint="eastAsia" w:ascii="宋体" w:hAnsi="宋体"/>
          <w:sz w:val="21"/>
          <w:szCs w:val="21"/>
        </w:rPr>
        <w:t>、 下列声明及初始化，合法的有</w:t>
      </w:r>
      <w:r>
        <w:rPr>
          <w:rFonts w:ascii="宋体" w:hAnsi="宋体"/>
          <w:bCs/>
          <w:sz w:val="21"/>
          <w:u w:val="single"/>
          <w:lang w:val="es-ES"/>
        </w:rPr>
        <w:t xml:space="preserve">                </w:t>
      </w:r>
      <w:r>
        <w:rPr>
          <w:rFonts w:ascii="宋体" w:hAnsi="宋体"/>
          <w:bCs/>
          <w:sz w:val="21"/>
          <w:lang w:val="es-ES"/>
        </w:rPr>
        <w:t xml:space="preserve"> </w:t>
      </w:r>
      <w:r>
        <w:rPr>
          <w:rFonts w:hint="eastAsia" w:ascii="宋体" w:hAnsi="宋体"/>
          <w:bCs/>
          <w:sz w:val="21"/>
          <w:lang w:val="es-ES"/>
        </w:rPr>
        <w:t xml:space="preserve">。  </w:t>
      </w:r>
      <w:r>
        <w:rPr>
          <w:rFonts w:ascii="宋体" w:hAnsi="宋体"/>
          <w:bCs/>
          <w:sz w:val="21"/>
          <w:lang w:val="es-ES"/>
        </w:rPr>
        <w:t xml:space="preserve">          </w:t>
      </w:r>
      <w:r>
        <w:rPr>
          <w:rFonts w:ascii="宋体" w:hAnsi="宋体"/>
          <w:bCs/>
          <w:sz w:val="21"/>
          <w:lang w:val="es-ES"/>
        </w:rPr>
        <w:tab/>
      </w:r>
      <w:r>
        <w:rPr>
          <w:rFonts w:ascii="宋体" w:hAnsi="宋体"/>
          <w:bCs/>
          <w:sz w:val="21"/>
          <w:lang w:val="es-ES"/>
        </w:rPr>
        <w:t xml:space="preserve">  </w:t>
      </w:r>
      <w:r>
        <w:rPr>
          <w:rFonts w:ascii="宋体" w:hAnsi="宋体"/>
          <w:bCs/>
          <w:sz w:val="21"/>
          <w:lang w:val="es-ES"/>
        </w:rPr>
        <w:tab/>
      </w:r>
      <w:r>
        <w:rPr>
          <w:rFonts w:hint="eastAsia" w:ascii="宋体" w:hAnsi="宋体"/>
          <w:bCs/>
          <w:sz w:val="21"/>
          <w:szCs w:val="21"/>
        </w:rPr>
        <w:t>【</w:t>
      </w:r>
      <w:r>
        <w:rPr>
          <w:rFonts w:ascii="宋体" w:hAnsi="宋体"/>
          <w:bCs/>
          <w:sz w:val="21"/>
          <w:szCs w:val="21"/>
          <w:lang w:val="es-ES"/>
        </w:rPr>
        <w:t xml:space="preserve">    </w:t>
      </w:r>
      <w:ins w:id="0" w:author="亦有心？" w:date="2019-01-11T22:39:50Z">
        <w:r>
          <w:rPr>
            <w:rFonts w:hint="eastAsia" w:ascii="宋体" w:hAnsi="宋体"/>
            <w:bCs/>
            <w:sz w:val="21"/>
            <w:szCs w:val="21"/>
            <w:lang w:val="en-US" w:eastAsia="zh-CN"/>
          </w:rPr>
          <w:t>AC</w:t>
        </w:r>
      </w:ins>
      <w:r>
        <w:rPr>
          <w:rFonts w:ascii="宋体" w:hAnsi="宋体"/>
          <w:bCs/>
          <w:sz w:val="21"/>
          <w:szCs w:val="21"/>
          <w:lang w:val="es-ES"/>
        </w:rPr>
        <w:t xml:space="preserve">     </w:t>
      </w:r>
      <w:r>
        <w:rPr>
          <w:rFonts w:hint="eastAsia" w:ascii="宋体" w:hAnsi="宋体"/>
          <w:bCs/>
          <w:sz w:val="21"/>
          <w:szCs w:val="21"/>
        </w:rPr>
        <w:t>】</w:t>
      </w:r>
    </w:p>
    <w:p>
      <w:pPr>
        <w:spacing w:before="62" w:beforeLines="20"/>
        <w:ind w:firstLine="420" w:firstLineChars="20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A</w:t>
      </w:r>
      <w:r>
        <w:rPr>
          <w:rFonts w:hint="eastAsia" w:ascii="宋体" w:hAnsi="宋体"/>
          <w:sz w:val="21"/>
          <w:szCs w:val="21"/>
        </w:rPr>
        <w:t>、short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>int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>a</w:t>
      </w:r>
      <w:r>
        <w:rPr>
          <w:rFonts w:ascii="宋体" w:hAnsi="宋体"/>
          <w:sz w:val="21"/>
          <w:szCs w:val="21"/>
        </w:rPr>
        <w:t>[5]={1,2,3};</w:t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B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int b[3]={1,2,3,4,5};</w:t>
      </w:r>
    </w:p>
    <w:p>
      <w:pPr>
        <w:spacing w:before="62" w:beforeLines="20"/>
        <w:ind w:firstLine="420" w:firstLineChars="200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C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 xml:space="preserve">long int c[]={1,2,3,4}; </w:t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D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double d[] = {};</w:t>
      </w:r>
    </w:p>
    <w:p>
      <w:pPr>
        <w:spacing w:before="156" w:beforeLines="50"/>
        <w:ind w:left="559" w:hanging="558" w:hangingChars="266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3</w:t>
      </w:r>
      <w:r>
        <w:rPr>
          <w:rFonts w:hint="eastAsia" w:ascii="宋体" w:hAnsi="宋体"/>
          <w:sz w:val="21"/>
          <w:szCs w:val="21"/>
        </w:rPr>
        <w:t>、 设有声明</w:t>
      </w:r>
      <w:r>
        <w:rPr>
          <w:rFonts w:ascii="宋体" w:hAnsi="宋体"/>
          <w:sz w:val="21"/>
          <w:szCs w:val="21"/>
        </w:rPr>
        <w:t>:   int i=1,j=2; int *p=&amp;i, *q=&amp;j</w:t>
      </w:r>
      <w:r>
        <w:rPr>
          <w:rFonts w:hint="eastAsia" w:ascii="宋体" w:hAnsi="宋体"/>
          <w:sz w:val="21"/>
          <w:szCs w:val="21"/>
        </w:rPr>
        <w:t>;</w:t>
      </w:r>
      <w:r>
        <w:rPr>
          <w:rFonts w:ascii="宋体" w:hAnsi="宋体"/>
          <w:sz w:val="21"/>
          <w:szCs w:val="21"/>
        </w:rPr>
        <w:t xml:space="preserve"> </w:t>
      </w:r>
    </w:p>
    <w:p>
      <w:pPr>
        <w:spacing w:before="156" w:beforeLines="50"/>
        <w:ind w:firstLine="420" w:firstLineChars="200"/>
        <w:jc w:val="left"/>
        <w:rPr>
          <w:rFonts w:ascii="宋体"/>
          <w:sz w:val="21"/>
          <w:szCs w:val="21"/>
          <w:lang w:val="es-ES"/>
        </w:rPr>
      </w:pPr>
      <w:r>
        <w:rPr>
          <w:rFonts w:hint="eastAsia" w:ascii="宋体" w:hAnsi="宋体"/>
          <w:sz w:val="21"/>
          <w:szCs w:val="21"/>
        </w:rPr>
        <w:t>则下列语句不合法的有</w:t>
      </w:r>
      <w:r>
        <w:rPr>
          <w:rFonts w:ascii="宋体" w:hAnsi="宋体"/>
          <w:sz w:val="21"/>
          <w:szCs w:val="21"/>
        </w:rPr>
        <w:t xml:space="preserve">: </w:t>
      </w:r>
      <w:r>
        <w:rPr>
          <w:rFonts w:ascii="宋体" w:hAnsi="宋体"/>
          <w:sz w:val="21"/>
          <w:szCs w:val="21"/>
          <w:u w:val="single"/>
        </w:rPr>
        <w:t xml:space="preserve">        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>。</w:t>
      </w:r>
      <w:r>
        <w:rPr>
          <w:rFonts w:ascii="宋体" w:hAnsi="宋体"/>
          <w:sz w:val="21"/>
          <w:szCs w:val="21"/>
        </w:rPr>
        <w:t xml:space="preserve">   </w:t>
      </w:r>
      <w:r>
        <w:rPr>
          <w:rFonts w:ascii="宋体" w:hAnsi="宋体"/>
          <w:bCs/>
          <w:sz w:val="21"/>
          <w:lang w:val="es-ES"/>
        </w:rPr>
        <w:t xml:space="preserve">                    </w:t>
      </w:r>
      <w:r>
        <w:rPr>
          <w:rFonts w:ascii="宋体" w:hAnsi="宋体"/>
          <w:bCs/>
          <w:sz w:val="21"/>
          <w:lang w:val="es-ES"/>
        </w:rPr>
        <w:tab/>
      </w:r>
      <w:r>
        <w:rPr>
          <w:rFonts w:ascii="宋体" w:hAnsi="宋体"/>
          <w:bCs/>
          <w:sz w:val="21"/>
          <w:lang w:val="es-ES"/>
        </w:rPr>
        <w:t xml:space="preserve">    </w:t>
      </w:r>
      <w:r>
        <w:rPr>
          <w:rFonts w:hint="eastAsia" w:ascii="宋体" w:hAnsi="宋体"/>
          <w:bCs/>
          <w:sz w:val="21"/>
          <w:szCs w:val="21"/>
        </w:rPr>
        <w:t>【</w:t>
      </w:r>
      <w:r>
        <w:rPr>
          <w:rFonts w:ascii="宋体" w:hAnsi="宋体"/>
          <w:bCs/>
          <w:sz w:val="21"/>
          <w:szCs w:val="21"/>
          <w:lang w:val="es-ES"/>
        </w:rPr>
        <w:t xml:space="preserve">         </w:t>
      </w:r>
      <w:r>
        <w:rPr>
          <w:rFonts w:hint="eastAsia" w:ascii="宋体" w:hAnsi="宋体"/>
          <w:bCs/>
          <w:sz w:val="21"/>
          <w:szCs w:val="21"/>
        </w:rPr>
        <w:t>】</w:t>
      </w:r>
    </w:p>
    <w:p>
      <w:pPr>
        <w:spacing w:before="62" w:beforeLines="20"/>
        <w:ind w:firstLine="420" w:firstLineChars="200"/>
        <w:rPr>
          <w:rFonts w:ascii="宋体"/>
          <w:sz w:val="21"/>
          <w:szCs w:val="21"/>
          <w:lang w:val="es-ES"/>
        </w:rPr>
      </w:pPr>
      <w:r>
        <w:rPr>
          <w:rFonts w:ascii="宋体" w:hAnsi="宋体"/>
          <w:sz w:val="21"/>
          <w:szCs w:val="21"/>
          <w:lang w:val="es-ES"/>
        </w:rPr>
        <w:t>A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 w:hAnsi="宋体"/>
          <w:sz w:val="21"/>
          <w:szCs w:val="21"/>
          <w:lang w:val="es-ES"/>
        </w:rPr>
        <w:t>*p</w:t>
      </w:r>
      <w:r>
        <w:rPr>
          <w:rFonts w:ascii="宋体" w:hAnsi="宋体"/>
          <w:sz w:val="21"/>
          <w:szCs w:val="21"/>
          <w:lang w:val="es-ES"/>
        </w:rPr>
        <w:t>=q</w:t>
      </w:r>
      <w:r>
        <w:rPr>
          <w:rFonts w:hint="eastAsia" w:ascii="宋体" w:hAnsi="宋体"/>
          <w:sz w:val="21"/>
          <w:szCs w:val="21"/>
          <w:lang w:val="es-ES"/>
        </w:rPr>
        <w:t>;</w:t>
      </w:r>
      <w:r>
        <w:rPr>
          <w:rFonts w:ascii="宋体" w:hAnsi="宋体"/>
          <w:sz w:val="21"/>
          <w:szCs w:val="21"/>
          <w:lang w:val="es-ES"/>
        </w:rPr>
        <w:t xml:space="preserve"> </w:t>
      </w:r>
      <w:r>
        <w:rPr>
          <w:rFonts w:ascii="宋体" w:hAnsi="宋体"/>
          <w:sz w:val="21"/>
          <w:szCs w:val="21"/>
          <w:lang w:val="es-ES"/>
        </w:rPr>
        <w:tab/>
      </w:r>
      <w:r>
        <w:rPr>
          <w:rFonts w:ascii="宋体" w:hAnsi="宋体"/>
          <w:sz w:val="21"/>
          <w:szCs w:val="21"/>
          <w:lang w:val="es-ES"/>
        </w:rPr>
        <w:t xml:space="preserve"> B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es-ES"/>
        </w:rPr>
        <w:t>i=*</w:t>
      </w:r>
      <w:r>
        <w:rPr>
          <w:rFonts w:hint="eastAsia" w:ascii="宋体" w:hAnsi="宋体"/>
          <w:sz w:val="21"/>
          <w:szCs w:val="21"/>
          <w:lang w:val="es-ES"/>
        </w:rPr>
        <w:t>q</w:t>
      </w:r>
      <w:r>
        <w:rPr>
          <w:rFonts w:ascii="宋体" w:hAnsi="宋体"/>
          <w:sz w:val="21"/>
          <w:szCs w:val="21"/>
          <w:lang w:val="es-ES"/>
        </w:rPr>
        <w:t>;    C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es-ES"/>
        </w:rPr>
        <w:t xml:space="preserve">q=&amp;p;  </w:t>
      </w:r>
      <w:r>
        <w:rPr>
          <w:rFonts w:ascii="宋体"/>
          <w:sz w:val="21"/>
          <w:szCs w:val="21"/>
          <w:lang w:val="es-ES"/>
        </w:rPr>
        <w:tab/>
      </w:r>
      <w:r>
        <w:rPr>
          <w:rFonts w:ascii="宋体" w:hAnsi="宋体"/>
          <w:sz w:val="21"/>
          <w:szCs w:val="21"/>
          <w:lang w:val="es-ES"/>
        </w:rPr>
        <w:t>D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es-ES"/>
        </w:rPr>
        <w:t>*p=&amp;q;</w:t>
      </w:r>
    </w:p>
    <w:p>
      <w:pPr>
        <w:autoSpaceDE w:val="0"/>
        <w:autoSpaceDN w:val="0"/>
        <w:adjustRightInd w:val="0"/>
        <w:jc w:val="left"/>
        <w:rPr>
          <w:rFonts w:ascii="宋体"/>
          <w:sz w:val="21"/>
          <w:szCs w:val="21"/>
          <w:lang w:val="es-ES"/>
        </w:rPr>
      </w:pPr>
      <w:r>
        <w:rPr>
          <w:rFonts w:ascii="宋体" w:hAnsi="宋体"/>
          <w:sz w:val="21"/>
          <w:szCs w:val="21"/>
          <w:lang w:val="es-ES"/>
        </w:rPr>
        <w:t>4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es-ES"/>
        </w:rPr>
        <w:t xml:space="preserve"> </w:t>
      </w:r>
      <w:r>
        <w:rPr>
          <w:rFonts w:hint="eastAsia" w:ascii="宋体" w:hAnsi="宋体"/>
          <w:sz w:val="21"/>
          <w:szCs w:val="21"/>
          <w:lang w:val="es-ES"/>
        </w:rPr>
        <w:t>打开二进制文件a</w:t>
      </w:r>
      <w:r>
        <w:rPr>
          <w:rFonts w:ascii="宋体" w:hAnsi="宋体"/>
          <w:sz w:val="21"/>
          <w:szCs w:val="21"/>
          <w:lang w:val="es-ES"/>
        </w:rPr>
        <w:t>.dat</w:t>
      </w:r>
      <w:r>
        <w:rPr>
          <w:rFonts w:hint="eastAsia" w:ascii="宋体" w:hAnsi="宋体"/>
          <w:sz w:val="21"/>
          <w:szCs w:val="21"/>
          <w:lang w:val="es-ES"/>
        </w:rPr>
        <w:t>的语句有</w:t>
      </w:r>
      <w:r>
        <w:rPr>
          <w:rFonts w:ascii="宋体" w:hAnsi="宋体"/>
          <w:bCs/>
          <w:sz w:val="21"/>
          <w:u w:val="single"/>
          <w:lang w:val="es-ES"/>
        </w:rPr>
        <w:t xml:space="preserve">                  </w:t>
      </w:r>
      <w:r>
        <w:rPr>
          <w:rFonts w:ascii="宋体" w:hAnsi="宋体"/>
          <w:bCs/>
          <w:sz w:val="21"/>
          <w:lang w:val="es-ES"/>
        </w:rPr>
        <w:t xml:space="preserve"> </w:t>
      </w:r>
      <w:r>
        <w:rPr>
          <w:rFonts w:hint="eastAsia" w:ascii="宋体" w:hAnsi="宋体"/>
          <w:bCs/>
          <w:sz w:val="21"/>
        </w:rPr>
        <w:t>。</w:t>
      </w:r>
      <w:r>
        <w:rPr>
          <w:rFonts w:ascii="宋体" w:hAnsi="宋体"/>
          <w:bCs/>
          <w:sz w:val="21"/>
          <w:lang w:val="es-ES"/>
        </w:rPr>
        <w:t xml:space="preserve">   </w:t>
      </w:r>
      <w:r>
        <w:rPr>
          <w:rFonts w:ascii="宋体" w:hAnsi="宋体"/>
          <w:bCs/>
          <w:sz w:val="21"/>
          <w:lang w:val="es-ES"/>
        </w:rPr>
        <w:tab/>
      </w:r>
      <w:r>
        <w:rPr>
          <w:rFonts w:ascii="宋体" w:hAnsi="宋体"/>
          <w:bCs/>
          <w:sz w:val="21"/>
          <w:lang w:val="es-ES"/>
        </w:rPr>
        <w:tab/>
      </w:r>
      <w:r>
        <w:rPr>
          <w:rFonts w:ascii="宋体" w:hAnsi="宋体"/>
          <w:bCs/>
          <w:sz w:val="21"/>
          <w:lang w:val="es-ES"/>
        </w:rPr>
        <w:tab/>
      </w:r>
      <w:r>
        <w:rPr>
          <w:rFonts w:ascii="宋体" w:hAnsi="宋体"/>
          <w:bCs/>
          <w:sz w:val="21"/>
          <w:lang w:val="es-ES"/>
        </w:rPr>
        <w:tab/>
      </w:r>
      <w:r>
        <w:rPr>
          <w:rFonts w:hint="eastAsia" w:ascii="宋体" w:hAnsi="宋体"/>
          <w:bCs/>
          <w:sz w:val="21"/>
          <w:szCs w:val="21"/>
        </w:rPr>
        <w:t>【</w:t>
      </w:r>
      <w:r>
        <w:rPr>
          <w:rFonts w:ascii="宋体" w:hAnsi="宋体"/>
          <w:bCs/>
          <w:sz w:val="21"/>
          <w:szCs w:val="21"/>
        </w:rPr>
        <w:t xml:space="preserve">         </w:t>
      </w:r>
      <w:r>
        <w:rPr>
          <w:rFonts w:hint="eastAsia" w:ascii="宋体" w:hAnsi="宋体"/>
          <w:bCs/>
          <w:sz w:val="21"/>
          <w:szCs w:val="21"/>
        </w:rPr>
        <w:t>】</w:t>
      </w:r>
    </w:p>
    <w:p>
      <w:pPr>
        <w:rPr>
          <w:rFonts w:ascii="宋体"/>
          <w:sz w:val="21"/>
          <w:szCs w:val="21"/>
          <w:lang w:val="es-ES"/>
        </w:rPr>
      </w:pPr>
      <w:r>
        <w:rPr>
          <w:rFonts w:ascii="宋体" w:hAnsi="宋体"/>
          <w:sz w:val="21"/>
          <w:szCs w:val="21"/>
          <w:lang w:val="es-ES"/>
        </w:rPr>
        <w:t xml:space="preserve">    A</w:t>
      </w:r>
      <w:r>
        <w:rPr>
          <w:rFonts w:hint="eastAsia" w:ascii="宋体" w:hAnsi="宋体"/>
          <w:sz w:val="21"/>
          <w:szCs w:val="21"/>
        </w:rPr>
        <w:t>、f</w:t>
      </w:r>
      <w:r>
        <w:rPr>
          <w:rFonts w:ascii="宋体" w:hAnsi="宋体"/>
          <w:sz w:val="21"/>
          <w:szCs w:val="21"/>
        </w:rPr>
        <w:t>=</w:t>
      </w:r>
      <w:r>
        <w:rPr>
          <w:rFonts w:hint="eastAsia" w:ascii="宋体" w:hAnsi="宋体"/>
          <w:sz w:val="21"/>
          <w:szCs w:val="21"/>
          <w:lang w:val="es-ES"/>
        </w:rPr>
        <w:t>f</w:t>
      </w:r>
      <w:r>
        <w:rPr>
          <w:rFonts w:ascii="宋体" w:hAnsi="宋体"/>
          <w:sz w:val="21"/>
          <w:szCs w:val="21"/>
          <w:lang w:val="es-ES"/>
        </w:rPr>
        <w:t>open(</w:t>
      </w:r>
      <w:r>
        <w:rPr>
          <w:rFonts w:ascii="宋体" w:hAnsi="宋体"/>
          <w:bCs/>
          <w:sz w:val="21"/>
        </w:rPr>
        <w:t>"</w:t>
      </w:r>
      <w:r>
        <w:rPr>
          <w:rFonts w:ascii="宋体" w:hAnsi="宋体"/>
          <w:sz w:val="21"/>
          <w:szCs w:val="21"/>
          <w:lang w:val="es-ES"/>
        </w:rPr>
        <w:t>a.dat</w:t>
      </w:r>
      <w:r>
        <w:rPr>
          <w:rFonts w:ascii="宋体" w:hAnsi="宋体"/>
          <w:bCs/>
          <w:sz w:val="21"/>
        </w:rPr>
        <w:t>","</w:t>
      </w:r>
      <w:r>
        <w:rPr>
          <w:rFonts w:ascii="宋体" w:hAnsi="宋体"/>
          <w:sz w:val="21"/>
          <w:szCs w:val="21"/>
          <w:lang w:val="es-ES"/>
        </w:rPr>
        <w:t>a</w:t>
      </w:r>
      <w:r>
        <w:rPr>
          <w:rFonts w:ascii="宋体" w:hAnsi="宋体"/>
          <w:bCs/>
          <w:sz w:val="21"/>
        </w:rPr>
        <w:t>"</w:t>
      </w:r>
      <w:r>
        <w:rPr>
          <w:rFonts w:hint="eastAsia" w:ascii="宋体" w:hAnsi="宋体"/>
          <w:bCs/>
          <w:sz w:val="21"/>
        </w:rPr>
        <w:t>)</w:t>
      </w:r>
      <w:r>
        <w:rPr>
          <w:rFonts w:ascii="宋体" w:hAnsi="宋体"/>
          <w:bCs/>
          <w:sz w:val="21"/>
        </w:rPr>
        <w:t>;</w:t>
      </w:r>
      <w:r>
        <w:rPr>
          <w:rFonts w:ascii="宋体" w:hAnsi="宋体"/>
          <w:sz w:val="21"/>
          <w:szCs w:val="21"/>
          <w:lang w:val="es-ES"/>
        </w:rPr>
        <w:t xml:space="preserve"> </w:t>
      </w:r>
      <w:r>
        <w:rPr>
          <w:rFonts w:ascii="宋体" w:hAnsi="宋体"/>
          <w:sz w:val="21"/>
          <w:szCs w:val="21"/>
          <w:lang w:val="es-ES"/>
        </w:rPr>
        <w:tab/>
      </w:r>
      <w:r>
        <w:rPr>
          <w:rFonts w:ascii="宋体" w:hAnsi="宋体"/>
          <w:sz w:val="21"/>
          <w:szCs w:val="21"/>
          <w:lang w:val="es-ES"/>
        </w:rPr>
        <w:t>B</w:t>
      </w:r>
      <w:r>
        <w:rPr>
          <w:rFonts w:hint="eastAsia" w:ascii="宋体" w:hAnsi="宋体"/>
          <w:sz w:val="21"/>
          <w:szCs w:val="21"/>
        </w:rPr>
        <w:t>、f=</w:t>
      </w:r>
      <w:r>
        <w:rPr>
          <w:rFonts w:hint="eastAsia" w:ascii="宋体" w:hAnsi="宋体"/>
          <w:sz w:val="21"/>
          <w:szCs w:val="21"/>
          <w:lang w:val="es-ES"/>
        </w:rPr>
        <w:t>f</w:t>
      </w:r>
      <w:r>
        <w:rPr>
          <w:rFonts w:ascii="宋体" w:hAnsi="宋体"/>
          <w:sz w:val="21"/>
          <w:szCs w:val="21"/>
          <w:lang w:val="es-ES"/>
        </w:rPr>
        <w:t>open(</w:t>
      </w:r>
      <w:r>
        <w:rPr>
          <w:rFonts w:ascii="宋体" w:hAnsi="宋体"/>
          <w:bCs/>
          <w:sz w:val="21"/>
        </w:rPr>
        <w:t>"</w:t>
      </w:r>
      <w:r>
        <w:rPr>
          <w:rFonts w:ascii="宋体" w:hAnsi="宋体"/>
          <w:sz w:val="21"/>
          <w:szCs w:val="21"/>
          <w:lang w:val="es-ES"/>
        </w:rPr>
        <w:t>a.dat</w:t>
      </w:r>
      <w:r>
        <w:rPr>
          <w:rFonts w:ascii="宋体" w:hAnsi="宋体"/>
          <w:bCs/>
          <w:sz w:val="21"/>
        </w:rPr>
        <w:t>","</w:t>
      </w:r>
      <w:r>
        <w:rPr>
          <w:rFonts w:hint="eastAsia" w:ascii="宋体" w:hAnsi="宋体"/>
          <w:sz w:val="21"/>
          <w:szCs w:val="21"/>
          <w:lang w:val="es-ES"/>
        </w:rPr>
        <w:t>r</w:t>
      </w:r>
      <w:r>
        <w:rPr>
          <w:rFonts w:ascii="宋体" w:hAnsi="宋体"/>
          <w:sz w:val="21"/>
          <w:szCs w:val="21"/>
          <w:lang w:val="es-ES"/>
        </w:rPr>
        <w:t>+b</w:t>
      </w:r>
      <w:r>
        <w:rPr>
          <w:rFonts w:ascii="宋体" w:hAnsi="宋体"/>
          <w:bCs/>
          <w:sz w:val="21"/>
        </w:rPr>
        <w:t>"</w:t>
      </w:r>
      <w:r>
        <w:rPr>
          <w:rFonts w:hint="eastAsia" w:ascii="宋体" w:hAnsi="宋体"/>
          <w:bCs/>
          <w:sz w:val="21"/>
        </w:rPr>
        <w:t>)</w:t>
      </w:r>
      <w:r>
        <w:rPr>
          <w:rFonts w:ascii="宋体" w:hAnsi="宋体"/>
          <w:bCs/>
          <w:sz w:val="21"/>
        </w:rPr>
        <w:t>;</w:t>
      </w:r>
    </w:p>
    <w:p>
      <w:pPr>
        <w:ind w:firstLine="420" w:firstLineChars="200"/>
        <w:rPr>
          <w:rFonts w:ascii="宋体"/>
          <w:sz w:val="21"/>
          <w:szCs w:val="21"/>
          <w:lang w:val="es-ES"/>
        </w:rPr>
      </w:pPr>
      <w:r>
        <w:rPr>
          <w:rFonts w:ascii="宋体" w:hAnsi="宋体"/>
          <w:sz w:val="21"/>
          <w:szCs w:val="21"/>
          <w:lang w:val="es-ES"/>
        </w:rPr>
        <w:t>C</w:t>
      </w:r>
      <w:r>
        <w:rPr>
          <w:rFonts w:hint="eastAsia" w:ascii="宋体" w:hAnsi="宋体"/>
          <w:sz w:val="21"/>
          <w:szCs w:val="21"/>
        </w:rPr>
        <w:t>、f=</w:t>
      </w:r>
      <w:r>
        <w:rPr>
          <w:rFonts w:hint="eastAsia" w:ascii="宋体" w:hAnsi="宋体"/>
          <w:sz w:val="21"/>
          <w:szCs w:val="21"/>
          <w:lang w:val="es-ES"/>
        </w:rPr>
        <w:t>f</w:t>
      </w:r>
      <w:r>
        <w:rPr>
          <w:rFonts w:ascii="宋体" w:hAnsi="宋体"/>
          <w:sz w:val="21"/>
          <w:szCs w:val="21"/>
          <w:lang w:val="es-ES"/>
        </w:rPr>
        <w:t>open(</w:t>
      </w:r>
      <w:r>
        <w:rPr>
          <w:rFonts w:ascii="宋体" w:hAnsi="宋体"/>
          <w:bCs/>
          <w:sz w:val="21"/>
        </w:rPr>
        <w:t>"</w:t>
      </w:r>
      <w:r>
        <w:rPr>
          <w:rFonts w:ascii="宋体" w:hAnsi="宋体"/>
          <w:sz w:val="21"/>
          <w:szCs w:val="21"/>
          <w:lang w:val="es-ES"/>
        </w:rPr>
        <w:t>a.dat</w:t>
      </w:r>
      <w:r>
        <w:rPr>
          <w:rFonts w:ascii="宋体" w:hAnsi="宋体"/>
          <w:bCs/>
          <w:sz w:val="21"/>
        </w:rPr>
        <w:t>","</w:t>
      </w:r>
      <w:r>
        <w:rPr>
          <w:rFonts w:hint="eastAsia" w:ascii="宋体" w:hAnsi="宋体"/>
          <w:sz w:val="21"/>
          <w:szCs w:val="21"/>
          <w:lang w:val="es-ES"/>
        </w:rPr>
        <w:t>a</w:t>
      </w:r>
      <w:r>
        <w:rPr>
          <w:rFonts w:ascii="宋体" w:hAnsi="宋体"/>
          <w:sz w:val="21"/>
          <w:szCs w:val="21"/>
          <w:lang w:val="es-ES"/>
        </w:rPr>
        <w:t>+</w:t>
      </w:r>
      <w:r>
        <w:rPr>
          <w:rFonts w:ascii="宋体" w:hAnsi="宋体"/>
          <w:bCs/>
          <w:sz w:val="21"/>
        </w:rPr>
        <w:t>"</w:t>
      </w:r>
      <w:r>
        <w:rPr>
          <w:rFonts w:hint="eastAsia" w:ascii="宋体" w:hAnsi="宋体"/>
          <w:bCs/>
          <w:sz w:val="21"/>
        </w:rPr>
        <w:t>)</w:t>
      </w:r>
      <w:r>
        <w:rPr>
          <w:rFonts w:ascii="宋体" w:hAnsi="宋体"/>
          <w:bCs/>
          <w:sz w:val="21"/>
        </w:rPr>
        <w:t>;</w:t>
      </w:r>
      <w:r>
        <w:rPr>
          <w:rFonts w:ascii="宋体"/>
          <w:sz w:val="21"/>
          <w:szCs w:val="21"/>
          <w:lang w:val="es-ES"/>
        </w:rPr>
        <w:tab/>
      </w:r>
      <w:r>
        <w:rPr>
          <w:rFonts w:ascii="宋体" w:hAnsi="宋体"/>
          <w:sz w:val="21"/>
          <w:szCs w:val="21"/>
          <w:lang w:val="es-ES"/>
        </w:rPr>
        <w:t>D</w:t>
      </w:r>
      <w:r>
        <w:rPr>
          <w:rFonts w:hint="eastAsia" w:ascii="宋体" w:hAnsi="宋体"/>
          <w:sz w:val="21"/>
          <w:szCs w:val="21"/>
        </w:rPr>
        <w:t>、f=</w:t>
      </w:r>
      <w:r>
        <w:rPr>
          <w:rFonts w:hint="eastAsia" w:ascii="宋体" w:hAnsi="宋体"/>
          <w:sz w:val="21"/>
          <w:szCs w:val="21"/>
          <w:lang w:val="es-ES"/>
        </w:rPr>
        <w:t>f</w:t>
      </w:r>
      <w:r>
        <w:rPr>
          <w:rFonts w:ascii="宋体" w:hAnsi="宋体"/>
          <w:sz w:val="21"/>
          <w:szCs w:val="21"/>
          <w:lang w:val="es-ES"/>
        </w:rPr>
        <w:t>open(</w:t>
      </w:r>
      <w:r>
        <w:rPr>
          <w:rFonts w:ascii="宋体" w:hAnsi="宋体"/>
          <w:bCs/>
          <w:sz w:val="21"/>
        </w:rPr>
        <w:t>"</w:t>
      </w:r>
      <w:r>
        <w:rPr>
          <w:rFonts w:ascii="宋体" w:hAnsi="宋体"/>
          <w:sz w:val="21"/>
          <w:szCs w:val="21"/>
          <w:lang w:val="es-ES"/>
        </w:rPr>
        <w:t>a.dat</w:t>
      </w:r>
      <w:r>
        <w:rPr>
          <w:rFonts w:ascii="宋体" w:hAnsi="宋体"/>
          <w:bCs/>
          <w:sz w:val="21"/>
        </w:rPr>
        <w:t>","</w:t>
      </w:r>
      <w:r>
        <w:rPr>
          <w:rFonts w:hint="eastAsia" w:ascii="宋体" w:hAnsi="宋体"/>
          <w:sz w:val="21"/>
          <w:szCs w:val="21"/>
          <w:lang w:val="es-ES"/>
        </w:rPr>
        <w:t>rb+</w:t>
      </w:r>
      <w:r>
        <w:rPr>
          <w:rFonts w:ascii="宋体" w:hAnsi="宋体"/>
          <w:bCs/>
          <w:sz w:val="21"/>
        </w:rPr>
        <w:t>"</w:t>
      </w:r>
      <w:r>
        <w:rPr>
          <w:rFonts w:hint="eastAsia" w:ascii="宋体" w:hAnsi="宋体"/>
          <w:bCs/>
          <w:sz w:val="21"/>
        </w:rPr>
        <w:t>)</w:t>
      </w:r>
      <w:r>
        <w:rPr>
          <w:rFonts w:ascii="宋体" w:hAnsi="宋体"/>
          <w:bCs/>
          <w:sz w:val="21"/>
        </w:rPr>
        <w:t>;</w:t>
      </w:r>
    </w:p>
    <w:p>
      <w:pPr>
        <w:spacing w:before="156" w:beforeLines="50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  <w:lang w:val="es-ES"/>
        </w:rPr>
        <w:t>5</w:t>
      </w:r>
      <w:r>
        <w:rPr>
          <w:rFonts w:hint="eastAsia" w:ascii="宋体" w:hAnsi="宋体"/>
          <w:sz w:val="21"/>
          <w:szCs w:val="21"/>
        </w:rPr>
        <w:t>、下列变量中</w:t>
      </w:r>
      <w:r>
        <w:rPr>
          <w:rFonts w:hint="eastAsia" w:ascii="宋体" w:hAnsi="宋体"/>
          <w:sz w:val="21"/>
          <w:szCs w:val="21"/>
          <w:lang w:val="es-ES"/>
        </w:rPr>
        <w:t>，</w:t>
      </w:r>
      <w:r>
        <w:rPr>
          <w:rFonts w:hint="eastAsia" w:ascii="宋体" w:hAnsi="宋体"/>
          <w:sz w:val="21"/>
          <w:szCs w:val="21"/>
        </w:rPr>
        <w:t>生命周期相同的有</w:t>
      </w:r>
      <w:r>
        <w:rPr>
          <w:rFonts w:ascii="宋体" w:hAnsi="宋体"/>
          <w:sz w:val="21"/>
          <w:szCs w:val="21"/>
          <w:lang w:val="es-ES"/>
        </w:rPr>
        <w:t xml:space="preserve"> </w:t>
      </w:r>
      <w:r>
        <w:rPr>
          <w:rFonts w:ascii="宋体" w:hAnsi="宋体"/>
          <w:sz w:val="21"/>
          <w:szCs w:val="21"/>
          <w:u w:val="single"/>
          <w:lang w:val="es-ES"/>
        </w:rPr>
        <w:t xml:space="preserve">    </w:t>
      </w:r>
      <w:r>
        <w:rPr>
          <w:rFonts w:ascii="宋体" w:hAnsi="宋体"/>
          <w:bCs/>
          <w:sz w:val="21"/>
          <w:u w:val="single"/>
          <w:lang w:val="es-ES"/>
        </w:rPr>
        <w:t xml:space="preserve"> </w:t>
      </w:r>
      <w:del w:id="1" w:author="亦有心？" w:date="2019-01-11T22:39:34Z">
        <w:r>
          <w:rPr>
            <w:rFonts w:ascii="宋体" w:hAnsi="宋体"/>
            <w:bCs/>
            <w:sz w:val="21"/>
            <w:u w:val="single"/>
            <w:lang w:val="es-ES"/>
          </w:rPr>
          <w:delText xml:space="preserve"> </w:delText>
        </w:r>
      </w:del>
      <w:del w:id="2" w:author="亦有心？" w:date="2019-01-11T22:39:33Z">
        <w:r>
          <w:rPr>
            <w:rFonts w:ascii="宋体" w:hAnsi="宋体"/>
            <w:bCs/>
            <w:sz w:val="21"/>
            <w:u w:val="single"/>
            <w:lang w:val="es-ES"/>
          </w:rPr>
          <w:delText xml:space="preserve"> </w:delText>
        </w:r>
      </w:del>
      <w:del w:id="3" w:author="亦有心？" w:date="2019-01-11T22:39:23Z">
        <w:r>
          <w:rPr>
            <w:rFonts w:ascii="宋体" w:hAnsi="宋体"/>
            <w:bCs/>
            <w:sz w:val="21"/>
            <w:u w:val="single"/>
            <w:lang w:val="es-ES"/>
          </w:rPr>
          <w:delText xml:space="preserve">  </w:delText>
        </w:r>
      </w:del>
      <w:r>
        <w:rPr>
          <w:rFonts w:ascii="宋体" w:hAnsi="宋体"/>
          <w:bCs/>
          <w:sz w:val="21"/>
          <w:u w:val="single"/>
          <w:lang w:val="es-ES"/>
        </w:rPr>
        <w:t xml:space="preserve">          </w:t>
      </w:r>
      <w:r>
        <w:rPr>
          <w:rFonts w:ascii="宋体" w:hAnsi="宋体"/>
          <w:bCs/>
          <w:sz w:val="21"/>
          <w:lang w:val="es-ES"/>
        </w:rPr>
        <w:t xml:space="preserve"> </w:t>
      </w:r>
      <w:r>
        <w:rPr>
          <w:rFonts w:hint="eastAsia" w:ascii="宋体" w:hAnsi="宋体"/>
          <w:bCs/>
          <w:sz w:val="21"/>
        </w:rPr>
        <w:t>。</w:t>
      </w:r>
      <w:r>
        <w:rPr>
          <w:rFonts w:ascii="宋体" w:hAnsi="宋体"/>
          <w:bCs/>
          <w:sz w:val="21"/>
          <w:lang w:val="es-ES"/>
        </w:rPr>
        <w:t xml:space="preserve">          </w:t>
      </w:r>
      <w:r>
        <w:rPr>
          <w:rFonts w:ascii="宋体" w:hAnsi="宋体"/>
          <w:bCs/>
          <w:sz w:val="21"/>
          <w:lang w:val="es-ES"/>
        </w:rPr>
        <w:tab/>
      </w:r>
      <w:r>
        <w:rPr>
          <w:rFonts w:hint="eastAsia" w:ascii="宋体" w:hAnsi="宋体"/>
          <w:bCs/>
          <w:sz w:val="21"/>
          <w:szCs w:val="21"/>
        </w:rPr>
        <w:t>【</w:t>
      </w:r>
      <w:r>
        <w:rPr>
          <w:rFonts w:ascii="宋体" w:hAnsi="宋体"/>
          <w:bCs/>
          <w:sz w:val="21"/>
          <w:szCs w:val="21"/>
          <w:lang w:val="es-ES"/>
        </w:rPr>
        <w:t xml:space="preserve">    </w:t>
      </w:r>
      <w:ins w:id="4" w:author="亦有心？" w:date="2019-01-11T22:39:20Z">
        <w:r>
          <w:rPr>
            <w:rFonts w:hint="eastAsia" w:ascii="宋体" w:hAnsi="宋体"/>
            <w:bCs/>
            <w:sz w:val="21"/>
            <w:szCs w:val="21"/>
            <w:lang w:val="en-US" w:eastAsia="zh-CN"/>
          </w:rPr>
          <w:t>BC</w:t>
        </w:r>
      </w:ins>
      <w:ins w:id="5" w:author="亦有心？" w:date="2019-01-11T22:39:21Z">
        <w:r>
          <w:rPr>
            <w:rFonts w:hint="eastAsia" w:ascii="宋体" w:hAnsi="宋体"/>
            <w:bCs/>
            <w:sz w:val="21"/>
            <w:szCs w:val="21"/>
            <w:lang w:val="en-US" w:eastAsia="zh-CN"/>
          </w:rPr>
          <w:t>D</w:t>
        </w:r>
      </w:ins>
      <w:r>
        <w:rPr>
          <w:rFonts w:ascii="宋体" w:hAnsi="宋体"/>
          <w:bCs/>
          <w:sz w:val="21"/>
          <w:szCs w:val="21"/>
          <w:lang w:val="es-ES"/>
        </w:rPr>
        <w:t xml:space="preserve">     </w:t>
      </w:r>
      <w:r>
        <w:rPr>
          <w:rFonts w:hint="eastAsia" w:ascii="宋体" w:hAnsi="宋体"/>
          <w:bCs/>
          <w:sz w:val="21"/>
          <w:szCs w:val="21"/>
        </w:rPr>
        <w:t>】</w:t>
      </w:r>
    </w:p>
    <w:p>
      <w:pPr>
        <w:ind w:firstLine="420" w:firstLineChars="20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A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 w:hAnsi="宋体"/>
          <w:sz w:val="21"/>
          <w:szCs w:val="21"/>
          <w:lang w:val="en-US" w:eastAsia="zh-CN"/>
        </w:rPr>
        <w:t>自动</w:t>
      </w:r>
      <w:r>
        <w:rPr>
          <w:rFonts w:hint="eastAsia" w:ascii="宋体" w:hAnsi="宋体"/>
          <w:sz w:val="21"/>
          <w:szCs w:val="21"/>
        </w:rPr>
        <w:t>变量</w:t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hint="eastAsia" w:ascii="宋体"/>
          <w:sz w:val="21"/>
          <w:szCs w:val="21"/>
          <w:lang w:val="en-US" w:eastAsia="zh-CN"/>
        </w:rPr>
        <w:t xml:space="preserve">                </w:t>
      </w:r>
      <w:r>
        <w:rPr>
          <w:rFonts w:ascii="宋体" w:hAnsi="宋体"/>
          <w:sz w:val="21"/>
          <w:szCs w:val="21"/>
        </w:rPr>
        <w:t>B</w:t>
      </w:r>
      <w:r>
        <w:rPr>
          <w:rFonts w:hint="eastAsia" w:ascii="宋体" w:hAnsi="宋体"/>
          <w:sz w:val="21"/>
          <w:szCs w:val="21"/>
        </w:rPr>
        <w:t>、静态局部变量</w:t>
      </w:r>
    </w:p>
    <w:p>
      <w:pPr>
        <w:ind w:firstLine="420" w:firstLineChars="200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C</w:t>
      </w:r>
      <w:r>
        <w:rPr>
          <w:rFonts w:hint="eastAsia" w:ascii="宋体" w:hAnsi="宋体"/>
          <w:sz w:val="21"/>
          <w:szCs w:val="21"/>
        </w:rPr>
        <w:t>、全局变量</w:t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D</w:t>
      </w:r>
      <w:r>
        <w:rPr>
          <w:rFonts w:hint="eastAsia" w:ascii="宋体" w:hAnsi="宋体"/>
          <w:sz w:val="21"/>
          <w:szCs w:val="21"/>
        </w:rPr>
        <w:t>、静态全局变量</w:t>
      </w:r>
    </w:p>
    <w:p>
      <w:pPr>
        <w:outlineLvl w:val="0"/>
        <w:rPr>
          <w:rFonts w:ascii="宋体"/>
          <w:bCs/>
          <w:color w:val="A6A6A6"/>
          <w:sz w:val="21"/>
        </w:rPr>
      </w:pPr>
    </w:p>
    <w:p>
      <w:pPr>
        <w:rPr>
          <w:rFonts w:ascii="宋体"/>
          <w:bCs/>
          <w:sz w:val="21"/>
        </w:rPr>
      </w:pPr>
    </w:p>
    <w:tbl>
      <w:tblPr>
        <w:tblStyle w:val="10"/>
        <w:tblpPr w:leftFromText="180" w:rightFromText="180" w:vertAnchor="text" w:horzAnchor="margin" w:tblpY="-58"/>
        <w:tblW w:w="1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"/>
        <w:gridCol w:w="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910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  <w:r>
              <w:rPr>
                <w:rFonts w:hint="eastAsia" w:ascii="宋体" w:hAnsi="宋体"/>
                <w:bCs/>
                <w:sz w:val="21"/>
              </w:rPr>
              <w:t>得分</w:t>
            </w:r>
          </w:p>
        </w:tc>
        <w:tc>
          <w:tcPr>
            <w:tcW w:w="910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  <w:r>
              <w:rPr>
                <w:rFonts w:hint="eastAsia" w:ascii="宋体" w:hAnsi="宋体"/>
                <w:bCs/>
                <w:sz w:val="21"/>
              </w:rPr>
              <w:t>评卷人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10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</w:p>
        </w:tc>
        <w:tc>
          <w:tcPr>
            <w:tcW w:w="910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</w:p>
        </w:tc>
      </w:tr>
    </w:tbl>
    <w:p>
      <w:pPr>
        <w:numPr>
          <w:ilvl w:val="0"/>
          <w:numId w:val="1"/>
        </w:numPr>
        <w:tabs>
          <w:tab w:val="left" w:pos="540"/>
          <w:tab w:val="clear" w:pos="420"/>
        </w:tabs>
        <w:outlineLvl w:val="0"/>
        <w:rPr>
          <w:rFonts w:ascii="宋体"/>
          <w:bCs/>
          <w:sz w:val="21"/>
        </w:rPr>
      </w:pPr>
      <w:r>
        <w:rPr>
          <w:rFonts w:hint="eastAsia" w:ascii="宋体" w:hAnsi="宋体"/>
          <w:b/>
          <w:sz w:val="21"/>
        </w:rPr>
        <w:t>填空题</w:t>
      </w:r>
      <w:r>
        <w:rPr>
          <w:rFonts w:hint="eastAsia" w:ascii="宋体" w:hAnsi="宋体"/>
          <w:bCs/>
          <w:sz w:val="21"/>
        </w:rPr>
        <w:t>（本大题共</w:t>
      </w:r>
      <w:r>
        <w:rPr>
          <w:rFonts w:ascii="宋体" w:hAnsi="宋体"/>
          <w:bCs/>
          <w:sz w:val="21"/>
        </w:rPr>
        <w:t>10</w:t>
      </w:r>
      <w:r>
        <w:rPr>
          <w:rFonts w:hint="eastAsia" w:ascii="宋体" w:hAnsi="宋体"/>
          <w:bCs/>
          <w:sz w:val="21"/>
        </w:rPr>
        <w:t>小题，每小题</w:t>
      </w:r>
      <w:r>
        <w:rPr>
          <w:rFonts w:ascii="宋体" w:hAnsi="宋体"/>
          <w:bCs/>
          <w:sz w:val="21"/>
        </w:rPr>
        <w:t>1</w:t>
      </w:r>
      <w:r>
        <w:rPr>
          <w:rFonts w:hint="eastAsia" w:ascii="宋体" w:hAnsi="宋体"/>
          <w:bCs/>
          <w:sz w:val="21"/>
        </w:rPr>
        <w:t>分，共</w:t>
      </w:r>
      <w:r>
        <w:rPr>
          <w:rFonts w:ascii="宋体" w:hAnsi="宋体"/>
          <w:bCs/>
          <w:sz w:val="21"/>
        </w:rPr>
        <w:t>10</w:t>
      </w:r>
      <w:r>
        <w:rPr>
          <w:rFonts w:hint="eastAsia" w:ascii="宋体" w:hAnsi="宋体"/>
          <w:bCs/>
          <w:sz w:val="21"/>
        </w:rPr>
        <w:t>分。）</w:t>
      </w:r>
    </w:p>
    <w:p>
      <w:pPr>
        <w:widowControl/>
        <w:rPr>
          <w:rFonts w:ascii="宋体"/>
          <w:bCs/>
          <w:color w:val="A6A6A6"/>
          <w:kern w:val="0"/>
          <w:sz w:val="21"/>
          <w:szCs w:val="21"/>
        </w:rPr>
      </w:pPr>
    </w:p>
    <w:p>
      <w:pPr>
        <w:widowControl/>
        <w:spacing w:before="62" w:beforeLines="20"/>
        <w:rPr>
          <w:rFonts w:ascii="宋体" w:hAnsi="宋体"/>
          <w:bCs/>
          <w:kern w:val="0"/>
          <w:sz w:val="21"/>
          <w:szCs w:val="21"/>
        </w:rPr>
      </w:pPr>
    </w:p>
    <w:p>
      <w:pPr>
        <w:widowControl/>
        <w:spacing w:before="62" w:beforeLines="20"/>
        <w:ind w:firstLine="420"/>
        <w:rPr>
          <w:rFonts w:ascii="宋体" w:hAnsi="宋体"/>
          <w:bCs/>
          <w:kern w:val="0"/>
          <w:sz w:val="21"/>
          <w:szCs w:val="21"/>
          <w:lang w:val="es-ES"/>
        </w:rPr>
      </w:pPr>
      <w:r>
        <w:rPr>
          <w:rFonts w:hint="eastAsia" w:ascii="宋体" w:hAnsi="宋体"/>
          <w:bCs/>
          <w:kern w:val="0"/>
          <w:sz w:val="21"/>
          <w:szCs w:val="21"/>
        </w:rPr>
        <w:t>本大题的第1题至第5题请参考下面的说明</w:t>
      </w:r>
      <w:r>
        <w:rPr>
          <w:rFonts w:hint="eastAsia" w:ascii="宋体" w:hAnsi="宋体"/>
          <w:bCs/>
          <w:kern w:val="0"/>
          <w:sz w:val="21"/>
          <w:szCs w:val="21"/>
          <w:lang w:val="es-ES"/>
        </w:rPr>
        <w:t>，写出各表达式的值。各题的表达式相互无关。</w:t>
      </w:r>
    </w:p>
    <w:p>
      <w:pPr>
        <w:widowControl/>
        <w:ind w:firstLine="420"/>
        <w:rPr>
          <w:rFonts w:ascii="宋体" w:hAnsi="宋体"/>
          <w:bCs/>
          <w:sz w:val="21"/>
        </w:rPr>
      </w:pPr>
      <w:r>
        <w:rPr>
          <w:rFonts w:hint="eastAsia" w:ascii="宋体" w:hAnsi="宋体"/>
          <w:bCs/>
          <w:kern w:val="0"/>
          <w:sz w:val="21"/>
          <w:szCs w:val="21"/>
          <w:lang w:val="es-ES"/>
        </w:rPr>
        <w:t>char</w:t>
      </w: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 u[] = </w:t>
      </w:r>
      <w:r>
        <w:rPr>
          <w:rFonts w:ascii="宋体" w:hAnsi="宋体"/>
          <w:bCs/>
          <w:sz w:val="21"/>
        </w:rPr>
        <w:t>"</w:t>
      </w:r>
      <w:r>
        <w:rPr>
          <w:rFonts w:ascii="宋体" w:hAnsi="宋体"/>
          <w:sz w:val="21"/>
          <w:szCs w:val="21"/>
          <w:lang w:val="es-ES"/>
        </w:rPr>
        <w:t>hello</w:t>
      </w:r>
      <w:r>
        <w:rPr>
          <w:rFonts w:ascii="宋体" w:hAnsi="宋体"/>
          <w:bCs/>
          <w:sz w:val="21"/>
        </w:rPr>
        <w:t>";</w:t>
      </w:r>
    </w:p>
    <w:p>
      <w:pPr>
        <w:widowControl/>
        <w:ind w:firstLine="420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char v[] = "</w:t>
      </w:r>
      <w:r>
        <w:rPr>
          <w:rFonts w:ascii="宋体" w:hAnsi="宋体"/>
          <w:sz w:val="21"/>
          <w:szCs w:val="21"/>
          <w:lang w:val="es-ES"/>
        </w:rPr>
        <w:t>world</w:t>
      </w:r>
      <w:r>
        <w:rPr>
          <w:rFonts w:ascii="宋体" w:hAnsi="宋体"/>
          <w:bCs/>
          <w:sz w:val="21"/>
        </w:rPr>
        <w:t>";</w:t>
      </w:r>
    </w:p>
    <w:p>
      <w:pPr>
        <w:widowControl/>
        <w:ind w:firstLine="420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struct ST {</w:t>
      </w:r>
    </w:p>
    <w:p>
      <w:pPr>
        <w:widowControl/>
        <w:ind w:firstLine="420"/>
        <w:rPr>
          <w:rFonts w:ascii="宋体" w:hAnsi="宋体"/>
          <w:bCs/>
          <w:kern w:val="0"/>
          <w:sz w:val="21"/>
          <w:szCs w:val="21"/>
          <w:lang w:val="es-ES"/>
        </w:rPr>
      </w:pPr>
      <w:r>
        <w:rPr>
          <w:rFonts w:hint="eastAsia" w:ascii="宋体" w:hAnsi="宋体"/>
          <w:bCs/>
          <w:kern w:val="0"/>
          <w:sz w:val="21"/>
          <w:szCs w:val="21"/>
          <w:lang w:val="es-ES"/>
        </w:rPr>
        <w:t xml:space="preserve">  int a;</w:t>
      </w:r>
    </w:p>
    <w:p>
      <w:pPr>
        <w:widowControl/>
        <w:ind w:firstLine="420"/>
        <w:rPr>
          <w:rFonts w:ascii="宋体" w:hAnsi="宋体"/>
          <w:bCs/>
          <w:kern w:val="0"/>
          <w:sz w:val="21"/>
          <w:szCs w:val="21"/>
          <w:lang w:val="es-ES"/>
        </w:rPr>
      </w:pP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  char *s;</w:t>
      </w:r>
    </w:p>
    <w:p>
      <w:pPr>
        <w:widowControl/>
        <w:ind w:firstLine="420"/>
        <w:rPr>
          <w:rFonts w:ascii="宋体" w:hAnsi="宋体"/>
          <w:bCs/>
          <w:kern w:val="0"/>
          <w:sz w:val="21"/>
          <w:szCs w:val="21"/>
          <w:lang w:val="es-ES"/>
        </w:rPr>
      </w:pPr>
      <w:r>
        <w:rPr>
          <w:rFonts w:ascii="宋体" w:hAnsi="宋体"/>
          <w:bCs/>
          <w:kern w:val="0"/>
          <w:sz w:val="21"/>
          <w:szCs w:val="21"/>
          <w:lang w:val="es-ES"/>
        </w:rPr>
        <w:t>}a[] = {{100,</w:t>
      </w:r>
      <w:r>
        <w:rPr>
          <w:rFonts w:hint="eastAsia" w:ascii="宋体" w:hAnsi="宋体"/>
          <w:bCs/>
          <w:kern w:val="0"/>
          <w:sz w:val="21"/>
          <w:szCs w:val="21"/>
          <w:lang w:val="es-ES"/>
        </w:rPr>
        <w:t>u</w:t>
      </w:r>
      <w:r>
        <w:rPr>
          <w:rFonts w:ascii="宋体" w:hAnsi="宋体"/>
          <w:bCs/>
          <w:kern w:val="0"/>
          <w:sz w:val="21"/>
          <w:szCs w:val="21"/>
          <w:lang w:val="es-ES"/>
        </w:rPr>
        <w:t>},{200,v}}, *p=a;</w:t>
      </w:r>
    </w:p>
    <w:p>
      <w:pPr>
        <w:widowControl/>
        <w:ind w:firstLine="420"/>
        <w:rPr>
          <w:rFonts w:ascii="宋体" w:hAnsi="宋体"/>
          <w:bCs/>
          <w:kern w:val="0"/>
          <w:sz w:val="21"/>
          <w:szCs w:val="21"/>
          <w:lang w:val="es-ES"/>
        </w:rPr>
      </w:pPr>
    </w:p>
    <w:tbl>
      <w:tblPr>
        <w:tblStyle w:val="10"/>
        <w:tblW w:w="6568" w:type="dxa"/>
        <w:tblInd w:w="14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566"/>
        <w:gridCol w:w="2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shd w:val="clear" w:color="auto" w:fill="auto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/>
                <w:bCs/>
                <w:sz w:val="21"/>
              </w:rPr>
              <w:t>题号</w:t>
            </w:r>
          </w:p>
        </w:tc>
        <w:tc>
          <w:tcPr>
            <w:tcW w:w="2566" w:type="dxa"/>
            <w:shd w:val="clear" w:color="auto" w:fill="auto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/>
                <w:bCs/>
                <w:sz w:val="21"/>
              </w:rPr>
              <w:t>表达式</w:t>
            </w:r>
          </w:p>
        </w:tc>
        <w:tc>
          <w:tcPr>
            <w:tcW w:w="2976" w:type="dxa"/>
            <w:shd w:val="clear" w:color="auto" w:fill="auto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/>
                <w:bCs/>
                <w:sz w:val="21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26" w:type="dxa"/>
            <w:shd w:val="clear" w:color="auto" w:fill="auto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/>
                <w:bCs/>
                <w:sz w:val="21"/>
              </w:rPr>
              <w:t>1</w:t>
            </w:r>
          </w:p>
        </w:tc>
        <w:tc>
          <w:tcPr>
            <w:tcW w:w="2566" w:type="dxa"/>
            <w:shd w:val="clear" w:color="auto" w:fill="auto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/>
                <w:bCs/>
                <w:sz w:val="21"/>
              </w:rPr>
              <w:t>(++p)-&gt;a</w:t>
            </w:r>
          </w:p>
        </w:tc>
        <w:tc>
          <w:tcPr>
            <w:tcW w:w="2976" w:type="dxa"/>
            <w:shd w:val="clear" w:color="auto" w:fill="auto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26" w:type="dxa"/>
            <w:shd w:val="clear" w:color="auto" w:fill="auto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/>
                <w:bCs/>
                <w:sz w:val="21"/>
              </w:rPr>
              <w:t>2</w:t>
            </w:r>
          </w:p>
        </w:tc>
        <w:tc>
          <w:tcPr>
            <w:tcW w:w="2566" w:type="dxa"/>
            <w:shd w:val="clear" w:color="auto" w:fill="auto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/>
                <w:bCs/>
                <w:sz w:val="21"/>
              </w:rPr>
              <w:t>*</w:t>
            </w:r>
            <w:r>
              <w:rPr>
                <w:rFonts w:hint="eastAsia" w:ascii="宋体"/>
                <w:bCs/>
                <w:sz w:val="21"/>
              </w:rPr>
              <w:t>(++p)-&gt;s</w:t>
            </w:r>
          </w:p>
        </w:tc>
        <w:tc>
          <w:tcPr>
            <w:tcW w:w="2976" w:type="dxa"/>
            <w:shd w:val="clear" w:color="auto" w:fill="auto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26" w:type="dxa"/>
            <w:shd w:val="clear" w:color="auto" w:fill="auto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/>
                <w:bCs/>
                <w:sz w:val="21"/>
              </w:rPr>
              <w:t>3</w:t>
            </w:r>
          </w:p>
        </w:tc>
        <w:tc>
          <w:tcPr>
            <w:tcW w:w="2566" w:type="dxa"/>
            <w:shd w:val="clear" w:color="auto" w:fill="auto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/>
                <w:bCs/>
                <w:sz w:val="21"/>
              </w:rPr>
              <w:t>p</w:t>
            </w:r>
            <w:r>
              <w:rPr>
                <w:rFonts w:hint="eastAsia" w:ascii="宋体"/>
                <w:bCs/>
                <w:sz w:val="21"/>
              </w:rPr>
              <w:t>-</w:t>
            </w:r>
            <w:r>
              <w:rPr>
                <w:rFonts w:ascii="宋体"/>
                <w:bCs/>
                <w:sz w:val="21"/>
              </w:rPr>
              <w:t>&gt;s[2]++</w:t>
            </w:r>
          </w:p>
        </w:tc>
        <w:tc>
          <w:tcPr>
            <w:tcW w:w="2976" w:type="dxa"/>
            <w:shd w:val="clear" w:color="auto" w:fill="auto"/>
            <w:vAlign w:val="center"/>
          </w:tcPr>
          <w:p>
            <w:pPr>
              <w:outlineLvl w:val="0"/>
              <w:rPr>
                <w:rFonts w:ascii="宋体"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26" w:type="dxa"/>
            <w:shd w:val="clear" w:color="auto" w:fill="auto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/>
                <w:bCs/>
                <w:sz w:val="21"/>
              </w:rPr>
              <w:t>4</w:t>
            </w:r>
          </w:p>
        </w:tc>
        <w:tc>
          <w:tcPr>
            <w:tcW w:w="2566" w:type="dxa"/>
            <w:shd w:val="clear" w:color="auto" w:fill="auto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/>
                <w:bCs/>
                <w:sz w:val="21"/>
              </w:rPr>
              <w:t>*++p-&gt;s</w:t>
            </w:r>
          </w:p>
        </w:tc>
        <w:tc>
          <w:tcPr>
            <w:tcW w:w="2976" w:type="dxa"/>
            <w:shd w:val="clear" w:color="auto" w:fill="auto"/>
            <w:vAlign w:val="center"/>
          </w:tcPr>
          <w:p>
            <w:pPr>
              <w:ind w:firstLine="1260" w:firstLineChars="600"/>
              <w:outlineLvl w:val="0"/>
              <w:rPr>
                <w:rFonts w:hint="eastAsia" w:ascii="宋体" w:eastAsia="宋体"/>
                <w:bCs/>
                <w:sz w:val="21"/>
                <w:lang w:val="en-US" w:eastAsia="zh-CN"/>
              </w:rPr>
              <w:pPrChange w:id="6" w:author="亦有心？" w:date="2019-01-11T22:40:46Z">
                <w:pPr>
                  <w:outlineLvl w:val="0"/>
                </w:pPr>
              </w:pPrChange>
            </w:pPr>
            <w:ins w:id="7" w:author="亦有心？" w:date="2019-01-11T22:40:37Z">
              <w:r>
                <w:rPr>
                  <w:rFonts w:hint="eastAsia" w:ascii="宋体"/>
                  <w:bCs/>
                  <w:sz w:val="21"/>
                  <w:lang w:val="en-US" w:eastAsia="zh-CN"/>
                </w:rPr>
                <w:t>e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26" w:type="dxa"/>
            <w:shd w:val="clear" w:color="auto" w:fill="auto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/>
                <w:bCs/>
                <w:sz w:val="21"/>
              </w:rPr>
              <w:t>5</w:t>
            </w:r>
          </w:p>
        </w:tc>
        <w:tc>
          <w:tcPr>
            <w:tcW w:w="2566" w:type="dxa"/>
            <w:shd w:val="clear" w:color="auto" w:fill="auto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/>
                <w:bCs/>
                <w:sz w:val="21"/>
              </w:rPr>
              <w:t>++*p-&gt;s</w:t>
            </w:r>
          </w:p>
        </w:tc>
        <w:tc>
          <w:tcPr>
            <w:tcW w:w="2976" w:type="dxa"/>
            <w:shd w:val="clear" w:color="auto" w:fill="auto"/>
            <w:vAlign w:val="center"/>
          </w:tcPr>
          <w:p>
            <w:pPr>
              <w:ind w:firstLine="1260" w:firstLineChars="600"/>
              <w:outlineLvl w:val="0"/>
              <w:rPr>
                <w:rFonts w:hint="eastAsia" w:ascii="宋体" w:eastAsia="宋体"/>
                <w:bCs/>
                <w:sz w:val="21"/>
                <w:lang w:val="en-US" w:eastAsia="zh-CN"/>
              </w:rPr>
              <w:pPrChange w:id="8" w:author="亦有心？" w:date="2019-01-11T22:41:19Z">
                <w:pPr>
                  <w:outlineLvl w:val="0"/>
                </w:pPr>
              </w:pPrChange>
            </w:pPr>
            <w:ins w:id="9" w:author="亦有心？" w:date="2019-01-11T22:41:17Z">
              <w:r>
                <w:rPr>
                  <w:rFonts w:hint="eastAsia" w:ascii="宋体"/>
                  <w:bCs/>
                  <w:sz w:val="21"/>
                  <w:lang w:val="en-US" w:eastAsia="zh-CN"/>
                </w:rPr>
                <w:t>i</w:t>
              </w:r>
            </w:ins>
          </w:p>
        </w:tc>
      </w:tr>
    </w:tbl>
    <w:p>
      <w:pPr>
        <w:widowControl/>
        <w:spacing w:before="62" w:beforeLines="20"/>
        <w:ind w:firstLine="420"/>
        <w:rPr>
          <w:rFonts w:ascii="宋体"/>
          <w:bCs/>
          <w:kern w:val="0"/>
          <w:sz w:val="21"/>
          <w:szCs w:val="21"/>
          <w:lang w:val="es-ES"/>
        </w:rPr>
      </w:pPr>
      <w:r>
        <w:rPr>
          <w:rFonts w:hint="eastAsia" w:ascii="宋体" w:hAnsi="宋体"/>
          <w:bCs/>
          <w:kern w:val="0"/>
          <w:sz w:val="21"/>
          <w:szCs w:val="21"/>
        </w:rPr>
        <w:t>本大题的第</w:t>
      </w:r>
      <w:r>
        <w:rPr>
          <w:rFonts w:hint="eastAsia" w:ascii="宋体" w:hAnsi="宋体"/>
          <w:bCs/>
          <w:kern w:val="0"/>
          <w:sz w:val="21"/>
          <w:szCs w:val="21"/>
          <w:lang w:val="es-ES"/>
        </w:rPr>
        <w:t>6</w:t>
      </w:r>
      <w:r>
        <w:rPr>
          <w:rFonts w:hint="eastAsia" w:ascii="宋体" w:hAnsi="宋体"/>
          <w:bCs/>
          <w:kern w:val="0"/>
          <w:sz w:val="21"/>
          <w:szCs w:val="21"/>
        </w:rPr>
        <w:t>题至第</w:t>
      </w:r>
      <w:r>
        <w:rPr>
          <w:rFonts w:ascii="宋体" w:hAnsi="宋体"/>
          <w:bCs/>
          <w:kern w:val="0"/>
          <w:sz w:val="21"/>
          <w:szCs w:val="21"/>
          <w:lang w:val="es-ES"/>
        </w:rPr>
        <w:t>10</w:t>
      </w:r>
      <w:r>
        <w:rPr>
          <w:rFonts w:hint="eastAsia" w:ascii="宋体" w:hAnsi="宋体"/>
          <w:bCs/>
          <w:kern w:val="0"/>
          <w:sz w:val="21"/>
          <w:szCs w:val="21"/>
        </w:rPr>
        <w:t>题请参考下面的说明</w:t>
      </w:r>
      <w:r>
        <w:rPr>
          <w:rFonts w:hint="eastAsia" w:ascii="宋体" w:hAnsi="宋体"/>
          <w:bCs/>
          <w:kern w:val="0"/>
          <w:sz w:val="21"/>
          <w:szCs w:val="21"/>
          <w:lang w:val="es-ES"/>
        </w:rPr>
        <w:t>，</w:t>
      </w:r>
      <w:r>
        <w:rPr>
          <w:rFonts w:hint="eastAsia" w:ascii="宋体" w:hAnsi="宋体"/>
          <w:bCs/>
          <w:kern w:val="0"/>
          <w:sz w:val="21"/>
          <w:szCs w:val="21"/>
        </w:rPr>
        <w:t>写出各表达式的类型与值并填入相应的空格内，各题的表达式相互无关。假设数组a的地址为500。</w:t>
      </w:r>
    </w:p>
    <w:p>
      <w:pPr>
        <w:widowControl/>
        <w:ind w:firstLine="420"/>
        <w:rPr>
          <w:rFonts w:ascii="宋体" w:hAnsi="宋体"/>
          <w:bCs/>
          <w:kern w:val="0"/>
          <w:sz w:val="21"/>
          <w:szCs w:val="21"/>
          <w:lang w:val="es-ES"/>
        </w:rPr>
      </w:pPr>
      <w:r>
        <w:rPr>
          <w:rFonts w:ascii="宋体" w:hAnsi="宋体"/>
          <w:bCs/>
          <w:kern w:val="0"/>
          <w:sz w:val="21"/>
          <w:szCs w:val="21"/>
          <w:lang w:val="es-ES"/>
        </w:rPr>
        <w:t>double a[] = {1.0, 2.0, 3.0, 4.0, 5.0, 6.0, 7.0, 8.0, 9.0};</w:t>
      </w:r>
    </w:p>
    <w:p>
      <w:pPr>
        <w:widowControl/>
        <w:ind w:firstLine="420"/>
        <w:rPr>
          <w:rFonts w:ascii="宋体" w:hAnsi="宋体"/>
          <w:bCs/>
          <w:kern w:val="0"/>
          <w:sz w:val="21"/>
          <w:szCs w:val="21"/>
          <w:lang w:val="es-ES"/>
        </w:rPr>
      </w:pPr>
      <w:r>
        <w:rPr>
          <w:rFonts w:ascii="宋体" w:hAnsi="宋体"/>
          <w:bCs/>
          <w:kern w:val="0"/>
          <w:sz w:val="21"/>
          <w:szCs w:val="21"/>
          <w:lang w:val="es-ES"/>
        </w:rPr>
        <w:t>double *p = a + 4;</w:t>
      </w:r>
    </w:p>
    <w:tbl>
      <w:tblPr>
        <w:tblStyle w:val="10"/>
        <w:tblW w:w="7614" w:type="dxa"/>
        <w:tblInd w:w="6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1026"/>
        <w:gridCol w:w="2268"/>
        <w:gridCol w:w="3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shd w:val="clear" w:color="auto" w:fill="auto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/>
                <w:bCs/>
                <w:sz w:val="21"/>
              </w:rPr>
              <w:t>题号</w:t>
            </w:r>
          </w:p>
        </w:tc>
        <w:tc>
          <w:tcPr>
            <w:tcW w:w="1026" w:type="dxa"/>
            <w:shd w:val="clear" w:color="auto" w:fill="auto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/>
                <w:bCs/>
                <w:sz w:val="21"/>
              </w:rPr>
              <w:t>表达式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/>
                <w:bCs/>
                <w:sz w:val="21"/>
              </w:rPr>
              <w:t>类型</w:t>
            </w:r>
          </w:p>
        </w:tc>
        <w:tc>
          <w:tcPr>
            <w:tcW w:w="3294" w:type="dxa"/>
            <w:shd w:val="clear" w:color="auto" w:fill="auto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/>
                <w:bCs/>
                <w:sz w:val="21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026" w:type="dxa"/>
            <w:shd w:val="clear" w:color="auto" w:fill="auto"/>
          </w:tcPr>
          <w:p>
            <w:pPr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/>
                <w:bCs/>
                <w:sz w:val="21"/>
              </w:rPr>
              <w:t xml:space="preserve"> 例1</w:t>
            </w:r>
          </w:p>
        </w:tc>
        <w:tc>
          <w:tcPr>
            <w:tcW w:w="1026" w:type="dxa"/>
            <w:shd w:val="clear" w:color="auto" w:fill="auto"/>
          </w:tcPr>
          <w:p>
            <w:pPr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/>
                <w:bCs/>
                <w:sz w:val="21"/>
              </w:rPr>
              <w:t>p</w:t>
            </w:r>
            <w:r>
              <w:rPr>
                <w:rFonts w:ascii="宋体"/>
                <w:bCs/>
                <w:sz w:val="21"/>
              </w:rPr>
              <w:t>[3]</w:t>
            </w:r>
          </w:p>
        </w:tc>
        <w:tc>
          <w:tcPr>
            <w:tcW w:w="2268" w:type="dxa"/>
            <w:shd w:val="clear" w:color="auto" w:fill="auto"/>
          </w:tcPr>
          <w:p>
            <w:pPr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/>
                <w:bCs/>
                <w:sz w:val="21"/>
              </w:rPr>
              <w:t>d</w:t>
            </w:r>
            <w:r>
              <w:rPr>
                <w:rFonts w:hint="eastAsia" w:ascii="宋体"/>
                <w:bCs/>
                <w:sz w:val="21"/>
              </w:rPr>
              <w:t>ouble</w:t>
            </w:r>
          </w:p>
        </w:tc>
        <w:tc>
          <w:tcPr>
            <w:tcW w:w="3294" w:type="dxa"/>
            <w:shd w:val="clear" w:color="auto" w:fill="auto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/>
                <w:bCs/>
                <w:sz w:val="21"/>
              </w:rPr>
              <w:t>8.0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shd w:val="clear" w:color="auto" w:fill="auto"/>
          </w:tcPr>
          <w:p>
            <w:pPr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/>
                <w:bCs/>
                <w:sz w:val="21"/>
              </w:rPr>
              <w:t xml:space="preserve"> 例2</w:t>
            </w:r>
          </w:p>
        </w:tc>
        <w:tc>
          <w:tcPr>
            <w:tcW w:w="1026" w:type="dxa"/>
            <w:shd w:val="clear" w:color="auto" w:fill="auto"/>
          </w:tcPr>
          <w:p>
            <w:pPr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/>
                <w:bCs/>
                <w:sz w:val="21"/>
              </w:rPr>
              <w:t>p</w:t>
            </w:r>
          </w:p>
        </w:tc>
        <w:tc>
          <w:tcPr>
            <w:tcW w:w="2268" w:type="dxa"/>
            <w:shd w:val="clear" w:color="auto" w:fill="auto"/>
          </w:tcPr>
          <w:p>
            <w:pPr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/>
                <w:bCs/>
                <w:sz w:val="21"/>
              </w:rPr>
              <w:t>double *</w:t>
            </w:r>
          </w:p>
        </w:tc>
        <w:tc>
          <w:tcPr>
            <w:tcW w:w="3294" w:type="dxa"/>
            <w:shd w:val="clear" w:color="auto" w:fill="auto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/>
                <w:bCs/>
                <w:sz w:val="21"/>
              </w:rPr>
              <w:t>532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26" w:type="dxa"/>
            <w:shd w:val="clear" w:color="auto" w:fill="auto"/>
          </w:tcPr>
          <w:p>
            <w:pPr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/>
                <w:bCs/>
                <w:sz w:val="21"/>
              </w:rPr>
              <w:t>6</w:t>
            </w:r>
          </w:p>
        </w:tc>
        <w:tc>
          <w:tcPr>
            <w:tcW w:w="1026" w:type="dxa"/>
            <w:shd w:val="clear" w:color="auto" w:fill="auto"/>
          </w:tcPr>
          <w:p>
            <w:pPr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/>
                <w:bCs/>
                <w:sz w:val="21"/>
              </w:rPr>
              <w:t>*p</w:t>
            </w:r>
            <w:r>
              <w:rPr>
                <w:rFonts w:ascii="宋体"/>
                <w:bCs/>
                <w:sz w:val="21"/>
              </w:rPr>
              <w:t>+10</w:t>
            </w:r>
          </w:p>
        </w:tc>
        <w:tc>
          <w:tcPr>
            <w:tcW w:w="2268" w:type="dxa"/>
            <w:shd w:val="clear" w:color="auto" w:fill="auto"/>
          </w:tcPr>
          <w:p>
            <w:pPr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3294" w:type="dxa"/>
            <w:shd w:val="clear" w:color="auto" w:fill="auto"/>
          </w:tcPr>
          <w:p>
            <w:pPr>
              <w:ind w:firstLine="1260" w:firstLineChars="600"/>
              <w:outlineLvl w:val="0"/>
              <w:rPr>
                <w:rFonts w:hint="eastAsia" w:ascii="宋体" w:eastAsia="宋体"/>
                <w:bCs/>
                <w:sz w:val="21"/>
                <w:lang w:val="en-US" w:eastAsia="zh-CN"/>
              </w:rPr>
              <w:pPrChange w:id="10" w:author="亦有心？" w:date="2019-01-11T22:42:25Z">
                <w:pPr>
                  <w:outlineLvl w:val="0"/>
                </w:pPr>
              </w:pPrChange>
            </w:pPr>
            <w:ins w:id="11" w:author="亦有心？" w:date="2019-01-11T22:42:21Z">
              <w:r>
                <w:rPr>
                  <w:rFonts w:hint="eastAsia" w:ascii="宋体"/>
                  <w:bCs/>
                  <w:sz w:val="21"/>
                  <w:lang w:val="en-US" w:eastAsia="zh-CN"/>
                </w:rPr>
                <w:t>1</w:t>
              </w:r>
            </w:ins>
            <w:ins w:id="12" w:author="亦有心？" w:date="2019-01-11T22:42:22Z">
              <w:r>
                <w:rPr>
                  <w:rFonts w:hint="eastAsia" w:ascii="宋体"/>
                  <w:bCs/>
                  <w:sz w:val="21"/>
                  <w:lang w:val="en-US" w:eastAsia="zh-CN"/>
                </w:rPr>
                <w:t>5.0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26" w:type="dxa"/>
            <w:shd w:val="clear" w:color="auto" w:fill="auto"/>
          </w:tcPr>
          <w:p>
            <w:pPr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/>
                <w:bCs/>
                <w:sz w:val="21"/>
              </w:rPr>
              <w:t>7</w:t>
            </w:r>
          </w:p>
        </w:tc>
        <w:tc>
          <w:tcPr>
            <w:tcW w:w="1026" w:type="dxa"/>
            <w:shd w:val="clear" w:color="auto" w:fill="auto"/>
          </w:tcPr>
          <w:p>
            <w:pPr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/>
                <w:bCs/>
                <w:sz w:val="21"/>
              </w:rPr>
              <w:t>*</w:t>
            </w:r>
            <w:r>
              <w:rPr>
                <w:rFonts w:ascii="宋体"/>
                <w:bCs/>
                <w:sz w:val="21"/>
              </w:rPr>
              <w:t>(</w:t>
            </w:r>
            <w:r>
              <w:rPr>
                <w:rFonts w:hint="eastAsia" w:ascii="宋体"/>
                <w:bCs/>
                <w:sz w:val="21"/>
              </w:rPr>
              <w:t>a+5)</w:t>
            </w:r>
          </w:p>
        </w:tc>
        <w:tc>
          <w:tcPr>
            <w:tcW w:w="2268" w:type="dxa"/>
            <w:shd w:val="clear" w:color="auto" w:fill="auto"/>
          </w:tcPr>
          <w:p>
            <w:pPr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3294" w:type="dxa"/>
            <w:shd w:val="clear" w:color="auto" w:fill="auto"/>
          </w:tcPr>
          <w:p>
            <w:pPr>
              <w:outlineLvl w:val="0"/>
              <w:rPr>
                <w:rFonts w:ascii="宋体"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26" w:type="dxa"/>
            <w:shd w:val="clear" w:color="auto" w:fill="auto"/>
          </w:tcPr>
          <w:p>
            <w:pPr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/>
                <w:bCs/>
                <w:sz w:val="21"/>
              </w:rPr>
              <w:t>8</w:t>
            </w:r>
          </w:p>
        </w:tc>
        <w:tc>
          <w:tcPr>
            <w:tcW w:w="1026" w:type="dxa"/>
            <w:shd w:val="clear" w:color="auto" w:fill="auto"/>
          </w:tcPr>
          <w:p>
            <w:pPr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/>
                <w:bCs/>
                <w:sz w:val="21"/>
              </w:rPr>
              <w:t>*(p+4)</w:t>
            </w:r>
          </w:p>
        </w:tc>
        <w:tc>
          <w:tcPr>
            <w:tcW w:w="2268" w:type="dxa"/>
            <w:shd w:val="clear" w:color="auto" w:fill="auto"/>
          </w:tcPr>
          <w:p>
            <w:pPr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3294" w:type="dxa"/>
            <w:shd w:val="clear" w:color="auto" w:fill="auto"/>
          </w:tcPr>
          <w:p>
            <w:pPr>
              <w:outlineLvl w:val="0"/>
              <w:rPr>
                <w:rFonts w:ascii="宋体"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26" w:type="dxa"/>
            <w:shd w:val="clear" w:color="auto" w:fill="auto"/>
          </w:tcPr>
          <w:p>
            <w:pPr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/>
                <w:bCs/>
                <w:sz w:val="21"/>
              </w:rPr>
              <w:t>9</w:t>
            </w:r>
          </w:p>
        </w:tc>
        <w:tc>
          <w:tcPr>
            <w:tcW w:w="1026" w:type="dxa"/>
            <w:shd w:val="clear" w:color="auto" w:fill="auto"/>
          </w:tcPr>
          <w:p>
            <w:pPr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/>
                <w:bCs/>
                <w:sz w:val="21"/>
              </w:rPr>
              <w:t>p[-1]</w:t>
            </w:r>
          </w:p>
        </w:tc>
        <w:tc>
          <w:tcPr>
            <w:tcW w:w="2268" w:type="dxa"/>
            <w:shd w:val="clear" w:color="auto" w:fill="auto"/>
          </w:tcPr>
          <w:p>
            <w:pPr>
              <w:outlineLvl w:val="0"/>
              <w:rPr>
                <w:rFonts w:ascii="宋体"/>
                <w:bCs/>
                <w:sz w:val="21"/>
              </w:rPr>
            </w:pPr>
            <w:ins w:id="13" w:author="亦有心？" w:date="2019-01-11T22:41:59Z">
              <w:r>
                <w:rPr>
                  <w:rFonts w:ascii="宋体"/>
                  <w:bCs/>
                  <w:sz w:val="21"/>
                </w:rPr>
                <w:t>d</w:t>
              </w:r>
            </w:ins>
            <w:ins w:id="14" w:author="亦有心？" w:date="2019-01-11T22:41:59Z">
              <w:r>
                <w:rPr>
                  <w:rFonts w:hint="eastAsia" w:ascii="宋体"/>
                  <w:bCs/>
                  <w:sz w:val="21"/>
                </w:rPr>
                <w:t>ouble</w:t>
              </w:r>
            </w:ins>
          </w:p>
        </w:tc>
        <w:tc>
          <w:tcPr>
            <w:tcW w:w="3294" w:type="dxa"/>
            <w:shd w:val="clear" w:color="auto" w:fill="auto"/>
          </w:tcPr>
          <w:p>
            <w:pPr>
              <w:ind w:firstLine="1470" w:firstLineChars="700"/>
              <w:outlineLvl w:val="0"/>
              <w:rPr>
                <w:rFonts w:hint="eastAsia" w:ascii="宋体" w:eastAsia="宋体"/>
                <w:bCs/>
                <w:sz w:val="21"/>
                <w:lang w:val="en-US" w:eastAsia="zh-CN"/>
              </w:rPr>
              <w:pPrChange w:id="15" w:author="亦有心？" w:date="2019-01-11T22:42:08Z">
                <w:pPr>
                  <w:outlineLvl w:val="0"/>
                </w:pPr>
              </w:pPrChange>
            </w:pPr>
            <w:ins w:id="16" w:author="亦有心？" w:date="2019-01-11T22:42:03Z">
              <w:r>
                <w:rPr>
                  <w:rFonts w:hint="eastAsia" w:ascii="宋体"/>
                  <w:bCs/>
                  <w:sz w:val="21"/>
                  <w:lang w:val="en-US" w:eastAsia="zh-CN"/>
                </w:rPr>
                <w:t>4.0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26" w:type="dxa"/>
            <w:shd w:val="clear" w:color="auto" w:fill="auto"/>
          </w:tcPr>
          <w:p>
            <w:pPr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/>
                <w:bCs/>
                <w:sz w:val="21"/>
              </w:rPr>
              <w:t>10</w:t>
            </w:r>
          </w:p>
        </w:tc>
        <w:tc>
          <w:tcPr>
            <w:tcW w:w="1026" w:type="dxa"/>
            <w:shd w:val="clear" w:color="auto" w:fill="auto"/>
          </w:tcPr>
          <w:p>
            <w:pPr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/>
                <w:bCs/>
                <w:sz w:val="21"/>
              </w:rPr>
              <w:t>a+2</w:t>
            </w:r>
          </w:p>
        </w:tc>
        <w:tc>
          <w:tcPr>
            <w:tcW w:w="2268" w:type="dxa"/>
            <w:shd w:val="clear" w:color="auto" w:fill="auto"/>
          </w:tcPr>
          <w:p>
            <w:pPr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3294" w:type="dxa"/>
            <w:shd w:val="clear" w:color="auto" w:fill="auto"/>
          </w:tcPr>
          <w:p>
            <w:pPr>
              <w:outlineLvl w:val="0"/>
              <w:rPr>
                <w:rFonts w:ascii="宋体"/>
                <w:bCs/>
                <w:sz w:val="21"/>
              </w:rPr>
            </w:pPr>
          </w:p>
        </w:tc>
      </w:tr>
    </w:tbl>
    <w:p>
      <w:pPr>
        <w:outlineLvl w:val="0"/>
        <w:rPr>
          <w:rFonts w:ascii="宋体"/>
          <w:bCs/>
          <w:color w:val="A6A6A6"/>
          <w:sz w:val="21"/>
        </w:rPr>
      </w:pPr>
    </w:p>
    <w:p>
      <w:pPr>
        <w:outlineLvl w:val="0"/>
        <w:rPr>
          <w:rFonts w:ascii="宋体"/>
          <w:bCs/>
          <w:color w:val="A6A6A6"/>
          <w:sz w:val="21"/>
        </w:rPr>
      </w:pPr>
    </w:p>
    <w:tbl>
      <w:tblPr>
        <w:tblStyle w:val="10"/>
        <w:tblpPr w:leftFromText="180" w:rightFromText="180" w:vertAnchor="text" w:horzAnchor="margin" w:tblpY="-58"/>
        <w:tblW w:w="1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"/>
        <w:gridCol w:w="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910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  <w:r>
              <w:rPr>
                <w:rFonts w:hint="eastAsia" w:ascii="宋体" w:hAnsi="宋体"/>
                <w:bCs/>
                <w:sz w:val="21"/>
              </w:rPr>
              <w:t>得分</w:t>
            </w:r>
          </w:p>
        </w:tc>
        <w:tc>
          <w:tcPr>
            <w:tcW w:w="910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  <w:r>
              <w:rPr>
                <w:rFonts w:hint="eastAsia" w:ascii="宋体" w:hAnsi="宋体"/>
                <w:bCs/>
                <w:sz w:val="21"/>
              </w:rPr>
              <w:t>评卷人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10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</w:p>
        </w:tc>
        <w:tc>
          <w:tcPr>
            <w:tcW w:w="910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</w:p>
        </w:tc>
      </w:tr>
    </w:tbl>
    <w:p>
      <w:pPr>
        <w:numPr>
          <w:ilvl w:val="0"/>
          <w:numId w:val="1"/>
        </w:numPr>
        <w:tabs>
          <w:tab w:val="clear" w:pos="420"/>
        </w:tabs>
        <w:ind w:left="540" w:hanging="540"/>
        <w:outlineLvl w:val="0"/>
        <w:rPr>
          <w:rFonts w:ascii="宋体"/>
          <w:b/>
          <w:sz w:val="21"/>
        </w:rPr>
      </w:pPr>
      <w:r>
        <w:rPr>
          <w:rFonts w:hint="eastAsia" w:ascii="宋体" w:hAnsi="宋体"/>
          <w:b/>
          <w:sz w:val="21"/>
        </w:rPr>
        <w:t>判断改错题</w:t>
      </w:r>
      <w:r>
        <w:rPr>
          <w:rFonts w:ascii="宋体" w:hAnsi="宋体"/>
          <w:b/>
          <w:sz w:val="21"/>
        </w:rPr>
        <w:t xml:space="preserve"> </w:t>
      </w:r>
      <w:r>
        <w:rPr>
          <w:rFonts w:hint="eastAsia" w:ascii="宋体" w:hAnsi="宋体"/>
          <w:bCs/>
          <w:sz w:val="21"/>
        </w:rPr>
        <w:t>（先判断下面各题</w:t>
      </w:r>
      <w:r>
        <w:rPr>
          <w:rFonts w:hint="eastAsia" w:ascii="宋体" w:hAnsi="宋体"/>
          <w:bCs/>
          <w:sz w:val="21"/>
          <w:lang w:val="en-US" w:eastAsia="zh-CN"/>
        </w:rPr>
        <w:t>代码</w:t>
      </w:r>
      <w:r>
        <w:rPr>
          <w:rFonts w:hint="eastAsia" w:ascii="宋体" w:hAnsi="宋体"/>
          <w:bCs/>
          <w:sz w:val="21"/>
        </w:rPr>
        <w:t>是否存在错误；如果存在错误，请改正之；否则不必改。本大题共</w:t>
      </w:r>
      <w:r>
        <w:rPr>
          <w:rFonts w:ascii="宋体" w:hAnsi="宋体"/>
          <w:bCs/>
          <w:sz w:val="21"/>
        </w:rPr>
        <w:t>5</w:t>
      </w:r>
      <w:r>
        <w:rPr>
          <w:rFonts w:hint="eastAsia" w:ascii="宋体" w:hAnsi="宋体"/>
          <w:bCs/>
          <w:sz w:val="21"/>
        </w:rPr>
        <w:t>小题，每小题</w:t>
      </w:r>
      <w:r>
        <w:rPr>
          <w:rFonts w:ascii="宋体" w:hAnsi="宋体"/>
          <w:bCs/>
          <w:sz w:val="21"/>
        </w:rPr>
        <w:t>2</w:t>
      </w:r>
      <w:r>
        <w:rPr>
          <w:rFonts w:hint="eastAsia" w:ascii="宋体" w:hAnsi="宋体"/>
          <w:bCs/>
          <w:sz w:val="21"/>
        </w:rPr>
        <w:t>分，共</w:t>
      </w:r>
      <w:r>
        <w:rPr>
          <w:rFonts w:ascii="宋体" w:hAnsi="宋体"/>
          <w:bCs/>
          <w:sz w:val="21"/>
        </w:rPr>
        <w:t>10</w:t>
      </w:r>
      <w:r>
        <w:rPr>
          <w:rFonts w:hint="eastAsia" w:ascii="宋体" w:hAnsi="宋体"/>
          <w:bCs/>
          <w:sz w:val="21"/>
        </w:rPr>
        <w:t>分。）</w:t>
      </w:r>
    </w:p>
    <w:p>
      <w:pPr>
        <w:spacing w:before="62" w:beforeLines="20"/>
        <w:rPr>
          <w:rFonts w:ascii="宋体" w:hAnsi="宋体"/>
          <w:bCs/>
          <w:sz w:val="21"/>
        </w:rPr>
      </w:pPr>
    </w:p>
    <w:p>
      <w:pPr>
        <w:spacing w:before="62" w:beforeLines="20"/>
        <w:rPr>
          <w:rFonts w:ascii="宋体"/>
          <w:bCs/>
          <w:sz w:val="21"/>
        </w:rPr>
      </w:pPr>
      <w:r>
        <w:rPr>
          <w:rFonts w:ascii="宋体" w:hAnsi="宋体"/>
          <w:bCs/>
          <w:sz w:val="21"/>
        </w:rPr>
        <w:t>1</w:t>
      </w:r>
      <w:r>
        <w:rPr>
          <w:rFonts w:hint="eastAsia" w:ascii="宋体" w:hAnsi="宋体"/>
          <w:bCs/>
          <w:sz w:val="21"/>
        </w:rPr>
        <w:t>、下列程序计算两个数的和。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hint="eastAsia" w:ascii="宋体" w:hAnsi="宋体"/>
          <w:bCs/>
          <w:sz w:val="21"/>
        </w:rPr>
        <w:t>#include</w:t>
      </w:r>
      <w:r>
        <w:rPr>
          <w:rFonts w:ascii="宋体" w:hAnsi="宋体"/>
          <w:bCs/>
          <w:sz w:val="21"/>
        </w:rPr>
        <w:t xml:space="preserve"> </w:t>
      </w:r>
      <w:r>
        <w:rPr>
          <w:rFonts w:hint="eastAsia" w:ascii="宋体" w:hAnsi="宋体"/>
          <w:bCs/>
          <w:sz w:val="21"/>
        </w:rPr>
        <w:t>&lt;stdio.h&gt;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float add(float, float);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int main(void)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{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printf("%f",add(10.0f,20.0f));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return 0;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}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float add(float a, float b)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{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return a + b;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}</w:t>
      </w:r>
    </w:p>
    <w:p>
      <w:pPr>
        <w:spacing w:before="62" w:beforeLines="20"/>
        <w:ind w:firstLine="0" w:firstLineChars="0"/>
        <w:rPr>
          <w:rFonts w:ascii="宋体" w:hAnsi="宋体"/>
          <w:bCs/>
          <w:sz w:val="21"/>
        </w:rPr>
      </w:pPr>
      <w:r>
        <w:rPr>
          <w:rFonts w:hint="eastAsia" w:ascii="宋体" w:hAnsi="宋体"/>
          <w:bCs/>
          <w:sz w:val="21"/>
        </w:rPr>
        <w:t>2、以下</w:t>
      </w:r>
      <w:r>
        <w:rPr>
          <w:rFonts w:hint="eastAsia" w:ascii="宋体" w:hAnsi="宋体"/>
          <w:bCs/>
          <w:sz w:val="21"/>
          <w:lang w:val="en-US" w:eastAsia="zh-CN"/>
        </w:rPr>
        <w:t>函数</w:t>
      </w:r>
      <w:r>
        <w:rPr>
          <w:rFonts w:ascii="宋体" w:hAnsi="宋体"/>
          <w:bCs/>
          <w:sz w:val="21"/>
        </w:rPr>
        <w:t>change</w:t>
      </w:r>
      <w:r>
        <w:rPr>
          <w:rFonts w:hint="eastAsia" w:ascii="宋体" w:hAnsi="宋体"/>
          <w:bCs/>
          <w:sz w:val="21"/>
          <w:lang w:val="en-US" w:eastAsia="zh-CN"/>
        </w:rPr>
        <w:t>用于将字符变量的值设置为</w:t>
      </w:r>
      <w:r>
        <w:rPr>
          <w:rFonts w:ascii="宋体"/>
          <w:sz w:val="21"/>
          <w:szCs w:val="21"/>
        </w:rPr>
        <w:t>‘</w:t>
      </w:r>
      <w:r>
        <w:rPr>
          <w:rFonts w:hint="eastAsia" w:ascii="宋体"/>
          <w:sz w:val="21"/>
          <w:szCs w:val="21"/>
          <w:lang w:val="en-US" w:eastAsia="zh-CN"/>
        </w:rPr>
        <w:t>N</w:t>
      </w:r>
      <w:r>
        <w:rPr>
          <w:rFonts w:ascii="宋体"/>
          <w:sz w:val="21"/>
          <w:szCs w:val="21"/>
        </w:rPr>
        <w:t>’</w:t>
      </w:r>
      <w:r>
        <w:rPr>
          <w:rFonts w:hint="eastAsia" w:ascii="宋体"/>
          <w:sz w:val="21"/>
          <w:szCs w:val="21"/>
          <w:lang w:eastAsia="zh-CN"/>
        </w:rPr>
        <w:t>，</w:t>
      </w:r>
      <w:r>
        <w:rPr>
          <w:rFonts w:hint="eastAsia" w:ascii="宋体"/>
          <w:sz w:val="21"/>
          <w:szCs w:val="21"/>
          <w:lang w:val="en-US" w:eastAsia="zh-CN"/>
        </w:rPr>
        <w:t>例如函数调用</w:t>
      </w:r>
      <w:r>
        <w:rPr>
          <w:rFonts w:ascii="宋体" w:hAnsi="宋体"/>
          <w:bCs/>
          <w:sz w:val="21"/>
        </w:rPr>
        <w:t>change</w:t>
      </w:r>
      <w:r>
        <w:rPr>
          <w:rFonts w:hint="eastAsia" w:ascii="宋体"/>
          <w:sz w:val="21"/>
          <w:szCs w:val="21"/>
          <w:lang w:val="en-US" w:eastAsia="zh-CN"/>
        </w:rPr>
        <w:t>(a)能将a</w:t>
      </w:r>
      <w:r>
        <w:rPr>
          <w:rFonts w:hint="eastAsia" w:ascii="宋体" w:hAnsi="宋体"/>
          <w:bCs/>
          <w:sz w:val="21"/>
          <w:lang w:val="en-US" w:eastAsia="zh-CN"/>
        </w:rPr>
        <w:t>的值设置为</w:t>
      </w:r>
      <w:r>
        <w:rPr>
          <w:rFonts w:ascii="宋体"/>
          <w:sz w:val="21"/>
          <w:szCs w:val="21"/>
        </w:rPr>
        <w:t>‘</w:t>
      </w:r>
      <w:r>
        <w:rPr>
          <w:rFonts w:hint="eastAsia" w:ascii="宋体"/>
          <w:sz w:val="21"/>
          <w:szCs w:val="21"/>
          <w:lang w:val="en-US" w:eastAsia="zh-CN"/>
        </w:rPr>
        <w:t>N</w:t>
      </w:r>
      <w:r>
        <w:rPr>
          <w:rFonts w:ascii="宋体"/>
          <w:sz w:val="21"/>
          <w:szCs w:val="21"/>
        </w:rPr>
        <w:t>’</w:t>
      </w:r>
      <w:r>
        <w:rPr>
          <w:rFonts w:hint="eastAsia" w:ascii="宋体" w:hAnsi="宋体"/>
          <w:bCs/>
          <w:sz w:val="21"/>
        </w:rPr>
        <w:t>。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void change(char </w:t>
      </w:r>
      <w:ins w:id="17" w:author="亦有心？" w:date="2019-01-11T22:42:57Z">
        <w:r>
          <w:rPr>
            <w:rFonts w:hint="eastAsia" w:ascii="宋体" w:hAnsi="宋体"/>
            <w:bCs/>
            <w:sz w:val="21"/>
            <w:lang w:val="en-US" w:eastAsia="zh-CN"/>
          </w:rPr>
          <w:t>*</w:t>
        </w:r>
      </w:ins>
      <w:r>
        <w:rPr>
          <w:rFonts w:hint="eastAsia" w:ascii="宋体" w:hAnsi="宋体"/>
          <w:bCs/>
          <w:sz w:val="21"/>
          <w:lang w:val="en-US" w:eastAsia="zh-CN"/>
        </w:rPr>
        <w:t>ch</w:t>
      </w:r>
      <w:r>
        <w:rPr>
          <w:rFonts w:ascii="宋体" w:hAnsi="宋体"/>
          <w:bCs/>
          <w:sz w:val="21"/>
        </w:rPr>
        <w:t>){</w:t>
      </w:r>
    </w:p>
    <w:p>
      <w:pPr>
        <w:ind w:firstLine="768" w:firstLineChars="366"/>
        <w:rPr>
          <w:rFonts w:ascii="宋体" w:hAnsi="宋体"/>
          <w:bCs/>
          <w:sz w:val="21"/>
        </w:rPr>
      </w:pPr>
      <w:ins w:id="18" w:author="亦有心？" w:date="2019-01-11T22:43:00Z">
        <w:r>
          <w:rPr>
            <w:rFonts w:hint="eastAsia" w:ascii="宋体" w:hAnsi="宋体"/>
            <w:bCs/>
            <w:sz w:val="21"/>
            <w:lang w:val="en-US" w:eastAsia="zh-CN"/>
          </w:rPr>
          <w:t>*</w:t>
        </w:r>
      </w:ins>
      <w:r>
        <w:rPr>
          <w:rFonts w:ascii="宋体" w:hAnsi="宋体"/>
          <w:bCs/>
          <w:sz w:val="21"/>
        </w:rPr>
        <w:t>c</w:t>
      </w:r>
      <w:r>
        <w:rPr>
          <w:rFonts w:hint="eastAsia" w:ascii="宋体" w:hAnsi="宋体"/>
          <w:bCs/>
          <w:sz w:val="21"/>
          <w:lang w:val="en-US" w:eastAsia="zh-CN"/>
        </w:rPr>
        <w:t>h=</w:t>
      </w:r>
      <w:r>
        <w:rPr>
          <w:rFonts w:ascii="宋体"/>
          <w:sz w:val="21"/>
          <w:szCs w:val="21"/>
        </w:rPr>
        <w:t>‘</w:t>
      </w:r>
      <w:r>
        <w:rPr>
          <w:rFonts w:hint="eastAsia" w:ascii="宋体"/>
          <w:sz w:val="21"/>
          <w:szCs w:val="21"/>
          <w:lang w:val="en-US" w:eastAsia="zh-CN"/>
        </w:rPr>
        <w:t>N</w:t>
      </w:r>
      <w:r>
        <w:rPr>
          <w:rFonts w:ascii="宋体"/>
          <w:sz w:val="21"/>
          <w:szCs w:val="21"/>
        </w:rPr>
        <w:t>’</w:t>
      </w:r>
      <w:r>
        <w:rPr>
          <w:rFonts w:ascii="宋体" w:hAnsi="宋体"/>
          <w:bCs/>
          <w:sz w:val="21"/>
        </w:rPr>
        <w:t>;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}</w:t>
      </w:r>
    </w:p>
    <w:p>
      <w:pPr>
        <w:ind w:firstLine="420" w:firstLineChars="200"/>
        <w:rPr>
          <w:rFonts w:ascii="宋体" w:hAnsi="宋体"/>
          <w:bCs/>
          <w:sz w:val="21"/>
        </w:rPr>
      </w:pPr>
    </w:p>
    <w:p>
      <w:pPr>
        <w:spacing w:before="156" w:beforeLines="50"/>
        <w:rPr>
          <w:rFonts w:ascii="宋体"/>
          <w:bCs/>
          <w:sz w:val="21"/>
        </w:rPr>
      </w:pPr>
      <w:r>
        <w:rPr>
          <w:rFonts w:ascii="宋体" w:hAnsi="宋体"/>
          <w:bCs/>
          <w:sz w:val="21"/>
        </w:rPr>
        <w:t>3</w:t>
      </w:r>
      <w:r>
        <w:rPr>
          <w:rFonts w:hint="eastAsia" w:ascii="宋体" w:hAnsi="宋体"/>
          <w:bCs/>
          <w:sz w:val="21"/>
        </w:rPr>
        <w:t>、以下程序</w:t>
      </w:r>
      <w:r>
        <w:rPr>
          <w:rFonts w:hint="eastAsia" w:ascii="宋体" w:hAnsi="宋体"/>
          <w:bCs/>
          <w:sz w:val="21"/>
          <w:lang w:val="en-US" w:eastAsia="zh-CN"/>
        </w:rPr>
        <w:t>段将小写字母</w:t>
      </w:r>
      <w:r>
        <w:rPr>
          <w:rFonts w:hint="eastAsia" w:ascii="宋体" w:hAnsi="宋体"/>
          <w:bCs/>
          <w:sz w:val="21"/>
        </w:rPr>
        <w:t>转换</w:t>
      </w:r>
      <w:r>
        <w:rPr>
          <w:rFonts w:hint="eastAsia" w:ascii="宋体" w:hAnsi="宋体"/>
          <w:bCs/>
          <w:sz w:val="21"/>
          <w:lang w:val="en-US" w:eastAsia="zh-CN"/>
        </w:rPr>
        <w:t>成大写字母</w:t>
      </w:r>
      <w:r>
        <w:rPr>
          <w:rFonts w:ascii="宋体" w:hAnsi="宋体"/>
          <w:bCs/>
          <w:sz w:val="21"/>
        </w:rPr>
        <w:t>。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ab/>
      </w:r>
      <w:r>
        <w:rPr>
          <w:rFonts w:ascii="宋体" w:hAnsi="宋体"/>
          <w:bCs/>
          <w:sz w:val="21"/>
        </w:rPr>
        <w:tab/>
      </w:r>
      <w:r>
        <w:rPr>
          <w:rFonts w:ascii="宋体" w:hAnsi="宋体"/>
          <w:bCs/>
          <w:sz w:val="21"/>
        </w:rPr>
        <w:t>if ('a' &lt;= c &lt;= 'z')</w:t>
      </w:r>
      <w:r>
        <w:rPr>
          <w:rFonts w:ascii="宋体" w:hAnsi="宋体"/>
          <w:bCs/>
          <w:sz w:val="21"/>
        </w:rPr>
        <w:tab/>
      </w:r>
      <w:r>
        <w:rPr>
          <w:rFonts w:ascii="宋体" w:hAnsi="宋体"/>
          <w:bCs/>
          <w:sz w:val="21"/>
        </w:rPr>
        <w:t>c += 'A' - 'a';</w:t>
      </w:r>
    </w:p>
    <w:p>
      <w:pPr>
        <w:spacing w:before="156" w:beforeLines="50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>
      <w:pPr>
        <w:spacing w:before="156" w:beforeLines="50"/>
        <w:rPr>
          <w:rFonts w:ascii="宋体"/>
          <w:bCs/>
          <w:sz w:val="21"/>
        </w:rPr>
      </w:pPr>
      <w:r>
        <w:rPr>
          <w:rFonts w:ascii="宋体" w:hAnsi="宋体"/>
          <w:bCs/>
          <w:sz w:val="21"/>
        </w:rPr>
        <w:t>4</w:t>
      </w:r>
      <w:r>
        <w:rPr>
          <w:rFonts w:hint="eastAsia" w:ascii="宋体" w:hAnsi="宋体"/>
          <w:bCs/>
          <w:sz w:val="21"/>
        </w:rPr>
        <w:t>、以下程序片段中有带参的宏，实现计算x的平方，如本例中s应等于49。</w:t>
      </w:r>
    </w:p>
    <w:p>
      <w:pPr>
        <w:ind w:firstLine="306" w:firstLineChars="14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#define  SQ(x)  </w:t>
      </w:r>
      <w:r>
        <w:rPr>
          <w:rFonts w:hint="eastAsia" w:ascii="宋体" w:hAnsi="宋体"/>
          <w:bCs/>
          <w:sz w:val="21"/>
        </w:rPr>
        <w:t>x*x</w:t>
      </w:r>
    </w:p>
    <w:p>
      <w:pPr>
        <w:ind w:firstLine="306" w:firstLineChars="14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float s;</w:t>
      </w:r>
    </w:p>
    <w:p>
      <w:pPr>
        <w:ind w:firstLine="306" w:firstLineChars="14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s = SQ(9-2);</w:t>
      </w:r>
    </w:p>
    <w:p>
      <w:pPr>
        <w:spacing w:before="156" w:beforeLines="50"/>
        <w:rPr>
          <w:rFonts w:ascii="宋体"/>
          <w:bCs/>
          <w:sz w:val="21"/>
        </w:rPr>
      </w:pPr>
      <w:r>
        <w:rPr>
          <w:rFonts w:ascii="宋体" w:hAnsi="宋体"/>
          <w:bCs/>
          <w:sz w:val="21"/>
        </w:rPr>
        <w:t>5</w:t>
      </w:r>
      <w:r>
        <w:rPr>
          <w:rFonts w:hint="eastAsia" w:ascii="宋体" w:hAnsi="宋体"/>
          <w:bCs/>
          <w:sz w:val="21"/>
        </w:rPr>
        <w:t>、</w:t>
      </w:r>
      <w:r>
        <w:rPr>
          <w:rFonts w:ascii="宋体" w:hAnsi="宋体"/>
          <w:bCs/>
          <w:sz w:val="21"/>
        </w:rPr>
        <w:t xml:space="preserve"> </w:t>
      </w:r>
      <w:r>
        <w:rPr>
          <w:rFonts w:hint="eastAsia" w:ascii="宋体" w:hAnsi="宋体"/>
          <w:bCs/>
          <w:sz w:val="21"/>
        </w:rPr>
        <w:t>以下代码是typearg</w:t>
      </w:r>
      <w:r>
        <w:rPr>
          <w:rFonts w:ascii="宋体" w:hAnsi="宋体"/>
          <w:bCs/>
          <w:sz w:val="21"/>
        </w:rPr>
        <w:t>.c</w:t>
      </w:r>
      <w:r>
        <w:rPr>
          <w:rFonts w:hint="eastAsia" w:ascii="宋体" w:hAnsi="宋体"/>
          <w:bCs/>
          <w:sz w:val="21"/>
        </w:rPr>
        <w:t>文件的内容，其中的main函数读入用户在命令行下输入的参数并将它们原样输出，如在命令行下输入typearg</w:t>
      </w:r>
      <w:r>
        <w:rPr>
          <w:rFonts w:ascii="宋体" w:hAnsi="宋体"/>
          <w:bCs/>
          <w:sz w:val="21"/>
        </w:rPr>
        <w:t xml:space="preserve"> </w:t>
      </w:r>
      <w:r>
        <w:rPr>
          <w:rFonts w:hint="eastAsia" w:ascii="宋体" w:hAnsi="宋体"/>
          <w:bCs/>
          <w:sz w:val="21"/>
        </w:rPr>
        <w:t>hello</w:t>
      </w:r>
      <w:r>
        <w:rPr>
          <w:rFonts w:ascii="宋体" w:hAnsi="宋体"/>
          <w:bCs/>
          <w:sz w:val="21"/>
        </w:rPr>
        <w:t xml:space="preserve"> </w:t>
      </w:r>
      <w:r>
        <w:rPr>
          <w:rFonts w:hint="eastAsia" w:ascii="宋体" w:hAnsi="宋体"/>
          <w:bCs/>
          <w:sz w:val="21"/>
        </w:rPr>
        <w:t>world</w:t>
      </w:r>
      <w:r>
        <w:rPr>
          <w:rFonts w:ascii="宋体" w:hAnsi="宋体"/>
          <w:bCs/>
          <w:sz w:val="21"/>
        </w:rPr>
        <w:t xml:space="preserve"> </w:t>
      </w:r>
      <w:r>
        <w:rPr>
          <w:rFonts w:hint="eastAsia" w:ascii="宋体" w:hAnsi="宋体"/>
          <w:bCs/>
          <w:sz w:val="21"/>
        </w:rPr>
        <w:t>，将输出hello</w:t>
      </w:r>
      <w:r>
        <w:rPr>
          <w:rFonts w:ascii="宋体" w:hAnsi="宋体"/>
          <w:bCs/>
          <w:sz w:val="21"/>
        </w:rPr>
        <w:t xml:space="preserve"> </w:t>
      </w:r>
      <w:r>
        <w:rPr>
          <w:rFonts w:hint="eastAsia" w:ascii="宋体" w:hAnsi="宋体"/>
          <w:bCs/>
          <w:sz w:val="21"/>
        </w:rPr>
        <w:t>world。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#include &lt;stdio.h&gt;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int main(int argc, char *argv[])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{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int i;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</w:t>
      </w:r>
      <w:r>
        <w:rPr>
          <w:rFonts w:hint="eastAsia" w:ascii="宋体" w:hAnsi="宋体"/>
          <w:bCs/>
          <w:sz w:val="21"/>
        </w:rPr>
        <w:t>for</w:t>
      </w:r>
      <w:r>
        <w:rPr>
          <w:rFonts w:ascii="宋体" w:hAnsi="宋体"/>
          <w:bCs/>
          <w:sz w:val="21"/>
        </w:rPr>
        <w:t>(i=0;i&lt;argc;i++)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ab/>
      </w:r>
      <w:r>
        <w:rPr>
          <w:rFonts w:ascii="宋体" w:hAnsi="宋体"/>
          <w:bCs/>
          <w:sz w:val="21"/>
        </w:rPr>
        <w:tab/>
      </w:r>
      <w:r>
        <w:rPr>
          <w:rFonts w:ascii="宋体" w:hAnsi="宋体"/>
          <w:bCs/>
          <w:sz w:val="21"/>
        </w:rPr>
        <w:tab/>
      </w:r>
      <w:r>
        <w:rPr>
          <w:rFonts w:ascii="宋体" w:hAnsi="宋体"/>
          <w:bCs/>
          <w:sz w:val="21"/>
        </w:rPr>
        <w:t>printf("</w:t>
      </w:r>
      <w:r>
        <w:rPr>
          <w:rFonts w:hint="eastAsia" w:ascii="宋体" w:hAnsi="宋体"/>
          <w:bCs/>
          <w:sz w:val="21"/>
        </w:rPr>
        <w:t xml:space="preserve">%s </w:t>
      </w:r>
      <w:r>
        <w:rPr>
          <w:rFonts w:ascii="宋体" w:hAnsi="宋体"/>
          <w:bCs/>
          <w:sz w:val="21"/>
        </w:rPr>
        <w:t>"</w:t>
      </w:r>
      <w:r>
        <w:rPr>
          <w:rFonts w:hint="eastAsia" w:ascii="宋体" w:hAnsi="宋体"/>
          <w:bCs/>
          <w:sz w:val="21"/>
        </w:rPr>
        <w:t>,argv[i]</w:t>
      </w:r>
      <w:r>
        <w:rPr>
          <w:rFonts w:ascii="宋体" w:hAnsi="宋体"/>
          <w:bCs/>
          <w:sz w:val="21"/>
        </w:rPr>
        <w:t>)</w:t>
      </w:r>
      <w:r>
        <w:rPr>
          <w:rFonts w:hint="eastAsia" w:ascii="宋体" w:hAnsi="宋体"/>
          <w:bCs/>
          <w:sz w:val="21"/>
        </w:rPr>
        <w:t>;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</w:t>
      </w:r>
      <w:r>
        <w:rPr>
          <w:rFonts w:hint="eastAsia" w:ascii="宋体" w:hAnsi="宋体"/>
          <w:bCs/>
          <w:sz w:val="21"/>
        </w:rPr>
        <w:t>return</w:t>
      </w:r>
      <w:r>
        <w:rPr>
          <w:rFonts w:ascii="宋体" w:hAnsi="宋体"/>
          <w:bCs/>
          <w:sz w:val="21"/>
        </w:rPr>
        <w:t xml:space="preserve"> 0;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}</w:t>
      </w:r>
    </w:p>
    <w:p>
      <w:pPr>
        <w:ind w:firstLine="348" w:firstLineChars="166"/>
        <w:rPr>
          <w:rFonts w:ascii="宋体" w:hAnsi="宋体"/>
          <w:bCs/>
          <w:sz w:val="21"/>
        </w:rPr>
      </w:pPr>
    </w:p>
    <w:tbl>
      <w:tblPr>
        <w:tblStyle w:val="10"/>
        <w:tblpPr w:leftFromText="180" w:rightFromText="180" w:vertAnchor="text" w:horzAnchor="margin" w:tblpY="197"/>
        <w:tblW w:w="1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"/>
        <w:gridCol w:w="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910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  <w:r>
              <w:rPr>
                <w:rFonts w:hint="eastAsia" w:ascii="宋体" w:hAnsi="宋体"/>
                <w:bCs/>
                <w:sz w:val="21"/>
              </w:rPr>
              <w:t>得分</w:t>
            </w:r>
          </w:p>
        </w:tc>
        <w:tc>
          <w:tcPr>
            <w:tcW w:w="910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  <w:r>
              <w:rPr>
                <w:rFonts w:hint="eastAsia" w:ascii="宋体" w:hAnsi="宋体"/>
                <w:bCs/>
                <w:sz w:val="21"/>
              </w:rPr>
              <w:t>评卷人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10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</w:p>
        </w:tc>
        <w:tc>
          <w:tcPr>
            <w:tcW w:w="910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</w:p>
        </w:tc>
      </w:tr>
    </w:tbl>
    <w:p>
      <w:pPr>
        <w:tabs>
          <w:tab w:val="left" w:pos="8280"/>
        </w:tabs>
        <w:spacing w:before="156" w:beforeLines="50"/>
        <w:outlineLvl w:val="0"/>
        <w:rPr>
          <w:rFonts w:ascii="宋体"/>
          <w:bCs/>
          <w:sz w:val="21"/>
          <w:lang w:val="pt-BR"/>
        </w:rPr>
      </w:pPr>
      <w:r>
        <w:rPr>
          <w:rFonts w:hint="eastAsia" w:ascii="宋体" w:hAnsi="宋体"/>
          <w:b/>
          <w:sz w:val="21"/>
        </w:rPr>
        <w:t>五、简答题</w:t>
      </w:r>
      <w:r>
        <w:rPr>
          <w:rFonts w:hint="eastAsia" w:ascii="宋体" w:hAnsi="宋体"/>
          <w:bCs/>
          <w:sz w:val="21"/>
          <w:lang w:val="pt-BR"/>
        </w:rPr>
        <w:t>（</w:t>
      </w:r>
      <w:r>
        <w:rPr>
          <w:rFonts w:hint="eastAsia" w:ascii="宋体" w:hAnsi="宋体"/>
          <w:bCs/>
          <w:sz w:val="21"/>
        </w:rPr>
        <w:t>本大题共5小题</w:t>
      </w:r>
      <w:r>
        <w:rPr>
          <w:rFonts w:hint="eastAsia" w:ascii="宋体" w:hAnsi="宋体"/>
          <w:bCs/>
          <w:sz w:val="21"/>
          <w:lang w:val="pt-BR"/>
        </w:rPr>
        <w:t>，每小题4分，</w:t>
      </w:r>
      <w:r>
        <w:rPr>
          <w:rFonts w:hint="eastAsia" w:ascii="宋体" w:hAnsi="宋体"/>
          <w:bCs/>
          <w:sz w:val="21"/>
        </w:rPr>
        <w:t>共</w:t>
      </w:r>
      <w:r>
        <w:rPr>
          <w:rFonts w:ascii="宋体" w:hAnsi="宋体"/>
          <w:bCs/>
          <w:sz w:val="21"/>
          <w:lang w:val="pt-BR"/>
        </w:rPr>
        <w:t>20</w:t>
      </w:r>
      <w:r>
        <w:rPr>
          <w:rFonts w:hint="eastAsia" w:ascii="宋体" w:hAnsi="宋体"/>
          <w:bCs/>
          <w:sz w:val="21"/>
        </w:rPr>
        <w:t>分</w:t>
      </w:r>
      <w:r>
        <w:rPr>
          <w:rFonts w:hint="eastAsia" w:ascii="宋体" w:hAnsi="宋体"/>
          <w:bCs/>
          <w:sz w:val="21"/>
          <w:lang w:val="pt-BR"/>
        </w:rPr>
        <w:t>）</w:t>
      </w:r>
    </w:p>
    <w:p>
      <w:pPr>
        <w:tabs>
          <w:tab w:val="left" w:pos="8280"/>
        </w:tabs>
        <w:outlineLvl w:val="0"/>
        <w:rPr>
          <w:rFonts w:ascii="宋体"/>
          <w:bCs/>
          <w:color w:val="A6A6A6"/>
          <w:sz w:val="21"/>
          <w:szCs w:val="21"/>
          <w:lang w:val="pt-BR"/>
        </w:rPr>
      </w:pPr>
    </w:p>
    <w:p>
      <w:pPr>
        <w:ind w:left="336" w:hanging="336" w:hangingChars="160"/>
        <w:rPr>
          <w:rFonts w:ascii="宋体" w:hAnsi="宋体"/>
          <w:bCs/>
          <w:sz w:val="21"/>
        </w:rPr>
      </w:pPr>
    </w:p>
    <w:p>
      <w:pPr>
        <w:spacing w:before="62" w:beforeLines="20"/>
        <w:rPr>
          <w:rFonts w:ascii="宋体" w:hAnsi="宋体"/>
          <w:sz w:val="21"/>
          <w:szCs w:val="21"/>
        </w:rPr>
      </w:pPr>
      <w:r>
        <w:rPr>
          <w:rFonts w:ascii="宋体" w:hAnsi="宋体"/>
          <w:bCs/>
          <w:sz w:val="21"/>
        </w:rPr>
        <w:t>1</w:t>
      </w:r>
      <w:r>
        <w:rPr>
          <w:rFonts w:hint="eastAsia" w:ascii="宋体" w:hAnsi="宋体"/>
          <w:bCs/>
          <w:sz w:val="21"/>
        </w:rPr>
        <w:t>、</w:t>
      </w:r>
      <w:r>
        <w:rPr>
          <w:rFonts w:hint="eastAsia" w:ascii="宋体" w:hAnsi="宋体"/>
          <w:sz w:val="21"/>
          <w:szCs w:val="21"/>
        </w:rPr>
        <w:t>用一条语句（利用自增或自减）替代下列三条语句，不能使用逗号表达式。</w:t>
      </w:r>
    </w:p>
    <w:p>
      <w:pPr>
        <w:spacing w:before="62" w:beforeLines="20"/>
        <w:rPr>
          <w:rFonts w:ascii="宋体"/>
          <w:sz w:val="21"/>
          <w:szCs w:val="21"/>
        </w:rPr>
      </w:pPr>
      <w:r>
        <w:rPr>
          <w:rFonts w:ascii="宋体"/>
          <w:sz w:val="21"/>
          <w:szCs w:val="21"/>
        </w:rPr>
        <w:t xml:space="preserve">   b = b + 1;</w:t>
      </w:r>
    </w:p>
    <w:p>
      <w:pPr>
        <w:spacing w:before="62" w:beforeLines="20"/>
        <w:rPr>
          <w:rFonts w:ascii="宋体"/>
          <w:sz w:val="21"/>
          <w:szCs w:val="21"/>
        </w:rPr>
      </w:pPr>
      <w:r>
        <w:rPr>
          <w:rFonts w:ascii="宋体"/>
          <w:sz w:val="21"/>
          <w:szCs w:val="21"/>
        </w:rPr>
        <w:t xml:space="preserve">   c = a – b;</w:t>
      </w:r>
    </w:p>
    <w:p>
      <w:pPr>
        <w:ind w:left="336" w:hanging="336" w:hangingChars="160"/>
        <w:rPr>
          <w:rFonts w:ascii="宋体" w:hAnsi="宋体"/>
          <w:bCs/>
          <w:sz w:val="21"/>
        </w:rPr>
      </w:pPr>
      <w:r>
        <w:rPr>
          <w:rFonts w:ascii="宋体"/>
          <w:sz w:val="21"/>
          <w:szCs w:val="21"/>
        </w:rPr>
        <w:t xml:space="preserve">   a = a + 1;</w:t>
      </w:r>
    </w:p>
    <w:p>
      <w:pPr>
        <w:spacing w:before="62" w:beforeLines="20"/>
        <w:rPr>
          <w:rFonts w:ascii="宋体"/>
          <w:sz w:val="21"/>
          <w:szCs w:val="21"/>
        </w:rPr>
      </w:pPr>
    </w:p>
    <w:p>
      <w:pPr>
        <w:spacing w:before="62" w:beforeLines="20"/>
        <w:rPr>
          <w:rFonts w:ascii="宋体"/>
          <w:sz w:val="21"/>
          <w:szCs w:val="21"/>
        </w:rPr>
      </w:pPr>
    </w:p>
    <w:p>
      <w:pPr>
        <w:spacing w:before="62" w:beforeLines="20"/>
        <w:rPr>
          <w:rFonts w:ascii="宋体"/>
          <w:sz w:val="21"/>
          <w:szCs w:val="21"/>
        </w:rPr>
      </w:pPr>
      <w:r>
        <w:rPr>
          <w:rFonts w:ascii="宋体" w:hAnsi="宋体"/>
          <w:bCs/>
          <w:sz w:val="21"/>
        </w:rPr>
        <w:t>2</w:t>
      </w:r>
      <w:r>
        <w:rPr>
          <w:rFonts w:hint="eastAsia" w:ascii="宋体" w:hAnsi="宋体"/>
          <w:bCs/>
          <w:sz w:val="21"/>
        </w:rPr>
        <w:t>、写一个表达式，取整数x最右边的m位。如0x</w:t>
      </w:r>
      <w:r>
        <w:rPr>
          <w:rFonts w:ascii="宋体" w:hAnsi="宋体"/>
          <w:bCs/>
          <w:sz w:val="21"/>
        </w:rPr>
        <w:t>123456</w:t>
      </w:r>
      <w:r>
        <w:rPr>
          <w:rFonts w:hint="eastAsia" w:ascii="宋体" w:hAnsi="宋体"/>
          <w:bCs/>
          <w:sz w:val="21"/>
        </w:rPr>
        <w:t>fa，取最右边</w:t>
      </w:r>
      <w:r>
        <w:rPr>
          <w:rFonts w:ascii="宋体" w:hAnsi="宋体"/>
          <w:bCs/>
          <w:sz w:val="21"/>
        </w:rPr>
        <w:t>5</w:t>
      </w:r>
      <w:r>
        <w:rPr>
          <w:rFonts w:hint="eastAsia" w:ascii="宋体" w:hAnsi="宋体"/>
          <w:bCs/>
          <w:sz w:val="21"/>
        </w:rPr>
        <w:t>位等于0x</w:t>
      </w:r>
      <w:r>
        <w:rPr>
          <w:rFonts w:ascii="宋体" w:hAnsi="宋体"/>
          <w:bCs/>
          <w:sz w:val="21"/>
        </w:rPr>
        <w:t>0000001a;</w:t>
      </w:r>
    </w:p>
    <w:p>
      <w:pPr>
        <w:spacing w:before="62" w:beforeLines="20"/>
        <w:rPr>
          <w:rFonts w:ascii="宋体"/>
          <w:sz w:val="21"/>
          <w:szCs w:val="21"/>
        </w:rPr>
      </w:pPr>
    </w:p>
    <w:p>
      <w:pPr>
        <w:spacing w:before="62" w:beforeLines="20"/>
        <w:rPr>
          <w:rFonts w:ascii="宋体"/>
          <w:sz w:val="21"/>
          <w:szCs w:val="21"/>
        </w:rPr>
      </w:pPr>
    </w:p>
    <w:p>
      <w:pPr>
        <w:spacing w:before="62" w:beforeLines="20"/>
        <w:rPr>
          <w:rFonts w:ascii="宋体"/>
          <w:sz w:val="21"/>
          <w:szCs w:val="21"/>
        </w:rPr>
      </w:pPr>
    </w:p>
    <w:p>
      <w:pPr>
        <w:spacing w:before="62" w:beforeLines="20"/>
        <w:rPr>
          <w:rFonts w:ascii="宋体"/>
          <w:sz w:val="21"/>
          <w:szCs w:val="21"/>
        </w:rPr>
      </w:pPr>
    </w:p>
    <w:p>
      <w:pPr>
        <w:spacing w:before="62" w:beforeLines="20"/>
        <w:rPr>
          <w:rFonts w:ascii="宋体"/>
          <w:sz w:val="21"/>
          <w:szCs w:val="21"/>
        </w:rPr>
      </w:pPr>
    </w:p>
    <w:p>
      <w:pPr>
        <w:spacing w:before="62" w:beforeLines="20"/>
        <w:rPr>
          <w:rFonts w:ascii="宋体"/>
          <w:sz w:val="21"/>
          <w:szCs w:val="21"/>
        </w:rPr>
      </w:pPr>
    </w:p>
    <w:p>
      <w:pPr>
        <w:ind w:left="336" w:hanging="336" w:hangingChars="160"/>
        <w:rPr>
          <w:rFonts w:ascii="宋体" w:hAnsi="宋体"/>
          <w:bCs/>
          <w:sz w:val="21"/>
        </w:rPr>
      </w:pPr>
      <w:r>
        <w:rPr>
          <w:rFonts w:hint="eastAsia" w:ascii="宋体" w:hAnsi="宋体"/>
          <w:bCs/>
          <w:sz w:val="21"/>
        </w:rPr>
        <w:t>3、</w:t>
      </w:r>
      <w:r>
        <w:rPr>
          <w:rFonts w:hint="eastAsia" w:ascii="宋体" w:hAnsi="宋体"/>
          <w:sz w:val="21"/>
          <w:szCs w:val="21"/>
        </w:rPr>
        <w:t>请给出下列代码中函数调用的顺序。注意本题不要求写出输出结果，只需按函数调用顺序写出函数调用语句</w:t>
      </w:r>
      <w:r>
        <w:rPr>
          <w:rFonts w:hint="eastAsia" w:ascii="宋体" w:hAnsi="宋体"/>
          <w:sz w:val="21"/>
          <w:szCs w:val="21"/>
          <w:lang w:eastAsia="zh-CN"/>
        </w:rPr>
        <w:t>（含库函数）</w:t>
      </w:r>
      <w:r>
        <w:rPr>
          <w:rFonts w:hint="eastAsia" w:ascii="宋体" w:hAnsi="宋体"/>
          <w:sz w:val="21"/>
          <w:szCs w:val="21"/>
        </w:rPr>
        <w:t>，如main</w:t>
      </w:r>
      <w:r>
        <w:rPr>
          <w:rFonts w:ascii="宋体" w:hAnsi="宋体"/>
          <w:sz w:val="21"/>
          <w:szCs w:val="21"/>
        </w:rPr>
        <w:t>()</w:t>
      </w:r>
      <w:r>
        <w:rPr>
          <w:rFonts w:hint="eastAsia" w:ascii="宋体" w:hAnsi="宋体"/>
          <w:sz w:val="21"/>
          <w:szCs w:val="21"/>
        </w:rPr>
        <w:t>, Displayhello()</w:t>
      </w:r>
      <w:r>
        <w:rPr>
          <w:rFonts w:ascii="宋体" w:hAnsi="宋体"/>
          <w:sz w:val="21"/>
          <w:szCs w:val="21"/>
        </w:rPr>
        <w:t>, ……</w:t>
      </w:r>
      <w:r>
        <w:rPr>
          <w:rFonts w:hint="eastAsia" w:ascii="宋体" w:hAnsi="宋体"/>
          <w:bCs/>
          <w:sz w:val="21"/>
        </w:rPr>
        <w:t>。（这段代码中的函数包括main、printf、Displayworld、Displayhello）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#include &lt;stdio.h&gt;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void </w:t>
      </w:r>
      <w:r>
        <w:rPr>
          <w:rFonts w:hint="eastAsia" w:ascii="宋体" w:hAnsi="宋体"/>
          <w:bCs/>
          <w:sz w:val="21"/>
        </w:rPr>
        <w:t>Dis</w:t>
      </w:r>
      <w:r>
        <w:rPr>
          <w:rFonts w:ascii="宋体" w:hAnsi="宋体"/>
          <w:bCs/>
          <w:sz w:val="21"/>
        </w:rPr>
        <w:t>playworld(void)</w:t>
      </w:r>
      <w:r>
        <w:rPr>
          <w:rFonts w:hint="eastAsia" w:ascii="宋体" w:hAnsi="宋体"/>
          <w:bCs/>
          <w:sz w:val="21"/>
        </w:rPr>
        <w:t>{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printf("world\n");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}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void Displayhello(void){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printf("hello ");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Displayworld();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}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int main(void){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Displayhello();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Displayworld();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return 0;</w:t>
      </w:r>
    </w:p>
    <w:p>
      <w:pPr>
        <w:ind w:left="321" w:hanging="321" w:hangingChars="153"/>
        <w:rPr>
          <w:rFonts w:ascii="宋体" w:hAnsi="宋体"/>
          <w:bCs/>
          <w:color w:val="00B050"/>
          <w:sz w:val="21"/>
        </w:rPr>
      </w:pPr>
      <w:r>
        <w:rPr>
          <w:rFonts w:ascii="宋体" w:hAnsi="宋体"/>
          <w:bCs/>
          <w:sz w:val="21"/>
        </w:rPr>
        <w:t>}</w:t>
      </w:r>
    </w:p>
    <w:p>
      <w:pPr>
        <w:ind w:left="321" w:hanging="321" w:hangingChars="153"/>
        <w:rPr>
          <w:rFonts w:ascii="宋体" w:hAnsi="宋体"/>
          <w:bCs/>
          <w:sz w:val="21"/>
        </w:rPr>
      </w:pPr>
    </w:p>
    <w:p>
      <w:pPr>
        <w:numPr>
          <w:ilvl w:val="-1"/>
          <w:numId w:val="0"/>
        </w:numPr>
        <w:ind w:left="321" w:leftChars="0" w:hanging="321" w:hangingChars="153"/>
        <w:rPr>
          <w:rFonts w:hint="eastAsia" w:ascii="宋体" w:hAnsi="宋体" w:eastAsia="宋体" w:cs="Times New Roman"/>
          <w:bCs/>
          <w:sz w:val="21"/>
          <w:szCs w:val="24"/>
          <w:lang w:val="en-US" w:eastAsia="zh-CN"/>
        </w:rPr>
      </w:pPr>
      <w:r>
        <w:rPr>
          <w:rFonts w:hint="eastAsia" w:ascii="宋体" w:hAnsi="宋体"/>
          <w:bCs/>
          <w:sz w:val="21"/>
          <w:lang w:val="en-US" w:eastAsia="zh-CN"/>
        </w:rPr>
        <w:t>4、</w:t>
      </w:r>
      <w:r>
        <w:rPr>
          <w:rFonts w:hint="eastAsia" w:ascii="宋体" w:hAnsi="宋体"/>
          <w:bCs/>
          <w:sz w:val="21"/>
        </w:rPr>
        <w:t>写一个表达式，</w:t>
      </w:r>
      <w:r>
        <w:rPr>
          <w:rFonts w:hint="eastAsia" w:ascii="宋体" w:hAnsi="宋体"/>
          <w:bCs/>
          <w:sz w:val="21"/>
          <w:lang w:val="en-US" w:eastAsia="zh-CN"/>
        </w:rPr>
        <w:t>判断一个数x是否“伞数”，是，表达式的值为1，不是，为0。所谓</w:t>
      </w:r>
      <w:r>
        <w:rPr>
          <w:rFonts w:hint="eastAsia" w:ascii="宋体" w:hAnsi="宋体" w:eastAsia="宋体" w:cs="Times New Roman"/>
          <w:bCs/>
          <w:sz w:val="21"/>
          <w:szCs w:val="24"/>
        </w:rPr>
        <w:t>“伞数”</w:t>
      </w:r>
      <w:r>
        <w:rPr>
          <w:rFonts w:hint="eastAsia" w:ascii="宋体" w:hAnsi="宋体" w:eastAsia="宋体" w:cs="Times New Roman"/>
          <w:bCs/>
          <w:sz w:val="21"/>
          <w:szCs w:val="24"/>
          <w:lang w:val="en-US" w:eastAsia="zh-CN"/>
        </w:rPr>
        <w:t>是</w:t>
      </w:r>
      <w:r>
        <w:rPr>
          <w:rFonts w:hint="eastAsia" w:ascii="宋体" w:hAnsi="宋体" w:eastAsia="宋体" w:cs="Times New Roman"/>
          <w:bCs/>
          <w:sz w:val="21"/>
          <w:szCs w:val="24"/>
        </w:rPr>
        <w:t>一个三位数</w:t>
      </w:r>
      <w:r>
        <w:rPr>
          <w:rFonts w:hint="eastAsia" w:ascii="宋体" w:hAnsi="宋体" w:eastAsia="宋体" w:cs="Times New Roman"/>
          <w:bCs/>
          <w:sz w:val="21"/>
          <w:szCs w:val="24"/>
          <w:lang w:eastAsia="zh-CN"/>
        </w:rPr>
        <w:t>，</w:t>
      </w:r>
      <w:r>
        <w:rPr>
          <w:rFonts w:hint="eastAsia" w:ascii="宋体" w:hAnsi="宋体" w:eastAsia="宋体" w:cs="Times New Roman"/>
          <w:bCs/>
          <w:sz w:val="21"/>
          <w:szCs w:val="24"/>
          <w:lang w:val="en-US" w:eastAsia="zh-CN"/>
        </w:rPr>
        <w:t>其</w:t>
      </w:r>
      <w:r>
        <w:rPr>
          <w:rFonts w:hint="eastAsia" w:ascii="宋体" w:hAnsi="宋体" w:eastAsia="宋体" w:cs="Times New Roman"/>
          <w:bCs/>
          <w:sz w:val="21"/>
          <w:szCs w:val="24"/>
        </w:rPr>
        <w:t>十位数字比个位数字和百位数字都大</w:t>
      </w:r>
      <w:r>
        <w:rPr>
          <w:rFonts w:hint="eastAsia" w:ascii="宋体" w:hAnsi="宋体" w:eastAsia="宋体" w:cs="Times New Roman"/>
          <w:bCs/>
          <w:sz w:val="21"/>
          <w:szCs w:val="24"/>
          <w:lang w:eastAsia="zh-CN"/>
        </w:rPr>
        <w:t>。</w:t>
      </w:r>
    </w:p>
    <w:p>
      <w:pPr>
        <w:numPr>
          <w:ilvl w:val="-1"/>
          <w:numId w:val="0"/>
        </w:numPr>
        <w:ind w:left="-428" w:leftChars="-153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-1"/>
          <w:numId w:val="0"/>
        </w:numPr>
        <w:ind w:left="-428" w:leftChars="-153" w:firstLine="0" w:firstLineChars="0"/>
        <w:rPr>
          <w:rFonts w:ascii="宋体" w:hAnsi="宋体"/>
          <w:bCs/>
          <w:sz w:val="21"/>
        </w:rPr>
      </w:pPr>
    </w:p>
    <w:p>
      <w:pPr>
        <w:rPr>
          <w:rFonts w:ascii="宋体"/>
          <w:sz w:val="21"/>
        </w:rPr>
      </w:pPr>
    </w:p>
    <w:p>
      <w:pPr>
        <w:rPr>
          <w:rFonts w:ascii="宋体"/>
          <w:sz w:val="21"/>
        </w:rPr>
      </w:pPr>
    </w:p>
    <w:p>
      <w:pPr>
        <w:ind w:left="315" w:hanging="315" w:hangingChars="150"/>
        <w:rPr>
          <w:rFonts w:ascii="宋体" w:hAnsi="宋体"/>
          <w:bCs/>
          <w:sz w:val="21"/>
        </w:rPr>
      </w:pPr>
      <w:r>
        <w:rPr>
          <w:rFonts w:hint="eastAsia" w:ascii="宋体" w:hAnsi="宋体"/>
          <w:bCs/>
          <w:sz w:val="21"/>
        </w:rPr>
        <w:t>5、有声明</w:t>
      </w:r>
      <w:r>
        <w:rPr>
          <w:rFonts w:ascii="宋体" w:hAnsi="宋体"/>
          <w:bCs/>
          <w:sz w:val="21"/>
        </w:rPr>
        <w:t xml:space="preserve">int </w:t>
      </w:r>
      <w:r>
        <w:rPr>
          <w:rFonts w:hint="eastAsia" w:ascii="宋体" w:hAnsi="宋体"/>
          <w:bCs/>
          <w:sz w:val="21"/>
        </w:rPr>
        <w:t>*(*</w:t>
      </w:r>
      <w:r>
        <w:rPr>
          <w:rFonts w:ascii="宋体" w:hAnsi="宋体"/>
          <w:bCs/>
          <w:sz w:val="21"/>
        </w:rPr>
        <w:t>p[10]</w:t>
      </w:r>
      <w:r>
        <w:rPr>
          <w:rFonts w:hint="eastAsia" w:ascii="宋体" w:hAnsi="宋体"/>
          <w:bCs/>
          <w:sz w:val="21"/>
        </w:rPr>
        <w:t>)(</w:t>
      </w:r>
      <w:r>
        <w:rPr>
          <w:rFonts w:ascii="宋体" w:hAnsi="宋体"/>
          <w:bCs/>
          <w:sz w:val="21"/>
        </w:rPr>
        <w:t>void</w:t>
      </w:r>
      <w:r>
        <w:rPr>
          <w:rFonts w:hint="eastAsia" w:ascii="宋体" w:hAnsi="宋体"/>
          <w:bCs/>
          <w:sz w:val="21"/>
        </w:rPr>
        <w:t>)，写出p的完整含义。</w:t>
      </w:r>
    </w:p>
    <w:p>
      <w:pPr>
        <w:ind w:left="315" w:hanging="315" w:hangingChars="150"/>
        <w:rPr>
          <w:rFonts w:ascii="宋体" w:hAnsi="宋体"/>
          <w:bCs/>
          <w:sz w:val="21"/>
        </w:rPr>
      </w:pPr>
    </w:p>
    <w:p>
      <w:pPr>
        <w:ind w:firstLine="447" w:firstLineChars="213"/>
        <w:rPr>
          <w:ins w:id="19" w:author="亦有心？" w:date="2019-01-11T22:45:38Z"/>
          <w:rFonts w:ascii="宋体" w:hAnsi="宋体"/>
          <w:bCs/>
          <w:color w:val="FF0000"/>
          <w:sz w:val="21"/>
        </w:rPr>
      </w:pPr>
      <w:ins w:id="20" w:author="亦有心？" w:date="2019-01-11T22:45:38Z">
        <w:r>
          <w:rPr>
            <w:rFonts w:ascii="宋体" w:hAnsi="宋体"/>
            <w:bCs/>
            <w:color w:val="FF0000"/>
            <w:sz w:val="21"/>
          </w:rPr>
          <w:t>p是一个</w:t>
        </w:r>
      </w:ins>
      <w:ins w:id="21" w:author="亦有心？" w:date="2019-01-11T22:45:38Z">
        <w:r>
          <w:rPr>
            <w:rFonts w:hint="eastAsia" w:ascii="宋体" w:hAnsi="宋体"/>
            <w:bCs/>
            <w:color w:val="FF0000"/>
            <w:sz w:val="21"/>
          </w:rPr>
          <w:t>长度为10的数组</w:t>
        </w:r>
      </w:ins>
      <w:ins w:id="22" w:author="亦有心？" w:date="2019-01-11T22:45:38Z">
        <w:r>
          <w:rPr>
            <w:rFonts w:ascii="宋体" w:hAnsi="宋体"/>
            <w:bCs/>
            <w:color w:val="FF0000"/>
            <w:sz w:val="21"/>
          </w:rPr>
          <w:t xml:space="preserve">，每个元素为一个指针，指向一个函数，函数参数为void，返回值是int </w:t>
        </w:r>
      </w:ins>
      <w:ins w:id="23" w:author="亦有心？" w:date="2019-01-11T22:45:38Z">
        <w:r>
          <w:rPr>
            <w:rFonts w:hint="eastAsia" w:ascii="宋体" w:hAnsi="宋体"/>
            <w:bCs/>
            <w:color w:val="FF0000"/>
            <w:sz w:val="21"/>
          </w:rPr>
          <w:t>*类型</w:t>
        </w:r>
      </w:ins>
    </w:p>
    <w:p>
      <w:pPr>
        <w:ind w:left="315" w:hanging="315" w:hangingChars="150"/>
        <w:rPr>
          <w:rFonts w:ascii="宋体" w:hAnsi="宋体"/>
          <w:bCs/>
          <w:sz w:val="21"/>
        </w:rPr>
      </w:pPr>
    </w:p>
    <w:p>
      <w:pPr>
        <w:rPr>
          <w:rFonts w:ascii="宋体"/>
          <w:bCs/>
          <w:color w:val="A6A6A6"/>
          <w:sz w:val="21"/>
        </w:rPr>
      </w:pPr>
    </w:p>
    <w:p>
      <w:pPr>
        <w:rPr>
          <w:rFonts w:ascii="宋体"/>
          <w:bCs/>
          <w:color w:val="A6A6A6"/>
          <w:sz w:val="21"/>
        </w:rPr>
      </w:pPr>
    </w:p>
    <w:p>
      <w:pPr>
        <w:tabs>
          <w:tab w:val="left" w:pos="8280"/>
        </w:tabs>
        <w:outlineLvl w:val="0"/>
        <w:rPr>
          <w:rFonts w:ascii="宋体"/>
          <w:bCs/>
          <w:color w:val="A6A6A6"/>
          <w:sz w:val="21"/>
        </w:rPr>
      </w:pPr>
    </w:p>
    <w:tbl>
      <w:tblPr>
        <w:tblStyle w:val="10"/>
        <w:tblpPr w:leftFromText="180" w:rightFromText="180" w:vertAnchor="text" w:horzAnchor="margin" w:tblpY="-48"/>
        <w:tblW w:w="1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"/>
        <w:gridCol w:w="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910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  <w:r>
              <w:rPr>
                <w:rFonts w:hint="eastAsia" w:ascii="宋体" w:hAnsi="宋体"/>
                <w:bCs/>
                <w:sz w:val="21"/>
              </w:rPr>
              <w:t>得分</w:t>
            </w:r>
          </w:p>
        </w:tc>
        <w:tc>
          <w:tcPr>
            <w:tcW w:w="910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  <w:r>
              <w:rPr>
                <w:rFonts w:hint="eastAsia" w:ascii="宋体" w:hAnsi="宋体"/>
                <w:bCs/>
                <w:sz w:val="21"/>
              </w:rPr>
              <w:t>评卷人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10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</w:p>
        </w:tc>
        <w:tc>
          <w:tcPr>
            <w:tcW w:w="910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</w:p>
        </w:tc>
      </w:tr>
    </w:tbl>
    <w:p>
      <w:pPr>
        <w:tabs>
          <w:tab w:val="left" w:pos="8280"/>
        </w:tabs>
        <w:outlineLvl w:val="0"/>
        <w:rPr>
          <w:rFonts w:ascii="宋体"/>
          <w:bCs/>
          <w:sz w:val="21"/>
        </w:rPr>
      </w:pPr>
      <w:r>
        <w:rPr>
          <w:rFonts w:hint="eastAsia" w:ascii="宋体" w:hAnsi="宋体"/>
          <w:b/>
          <w:sz w:val="21"/>
        </w:rPr>
        <w:t>六、阅读程序并写出其运行结果</w:t>
      </w:r>
      <w:r>
        <w:rPr>
          <w:rFonts w:hint="eastAsia" w:ascii="宋体" w:hAnsi="宋体"/>
          <w:bCs/>
          <w:sz w:val="21"/>
          <w:lang w:val="pt-BR"/>
        </w:rPr>
        <w:t>（</w:t>
      </w:r>
      <w:r>
        <w:rPr>
          <w:rFonts w:hint="eastAsia" w:ascii="宋体" w:hAnsi="宋体"/>
          <w:bCs/>
          <w:sz w:val="21"/>
        </w:rPr>
        <w:t>本大题共</w:t>
      </w:r>
      <w:r>
        <w:rPr>
          <w:rFonts w:ascii="宋体" w:hAnsi="宋体"/>
          <w:bCs/>
          <w:sz w:val="21"/>
        </w:rPr>
        <w:t>5</w:t>
      </w:r>
      <w:r>
        <w:rPr>
          <w:rFonts w:hint="eastAsia" w:ascii="宋体" w:hAnsi="宋体"/>
          <w:bCs/>
          <w:sz w:val="21"/>
        </w:rPr>
        <w:t>小题，每小题</w:t>
      </w:r>
      <w:r>
        <w:rPr>
          <w:rFonts w:ascii="宋体" w:hAnsi="宋体"/>
          <w:bCs/>
          <w:sz w:val="21"/>
        </w:rPr>
        <w:t>4</w:t>
      </w:r>
      <w:r>
        <w:rPr>
          <w:rFonts w:hint="eastAsia" w:ascii="宋体" w:hAnsi="宋体"/>
          <w:bCs/>
          <w:sz w:val="21"/>
        </w:rPr>
        <w:t>分，共</w:t>
      </w:r>
      <w:r>
        <w:rPr>
          <w:rFonts w:ascii="宋体" w:hAnsi="宋体"/>
          <w:bCs/>
          <w:sz w:val="21"/>
        </w:rPr>
        <w:t>20</w:t>
      </w:r>
      <w:r>
        <w:rPr>
          <w:rFonts w:hint="eastAsia" w:ascii="宋体" w:hAnsi="宋体"/>
          <w:bCs/>
          <w:sz w:val="21"/>
        </w:rPr>
        <w:t>分。）</w:t>
      </w:r>
    </w:p>
    <w:p>
      <w:pPr>
        <w:spacing w:before="62" w:beforeLines="20"/>
        <w:rPr>
          <w:rFonts w:ascii="宋体" w:hAnsi="宋体"/>
          <w:bCs/>
          <w:sz w:val="21"/>
        </w:rPr>
      </w:pPr>
    </w:p>
    <w:p>
      <w:pPr>
        <w:spacing w:before="62" w:beforeLines="20"/>
        <w:rPr>
          <w:rFonts w:ascii="宋体" w:hAnsi="宋体"/>
          <w:bCs/>
          <w:sz w:val="21"/>
        </w:rPr>
      </w:pPr>
    </w:p>
    <w:p>
      <w:pPr>
        <w:spacing w:before="62" w:beforeLines="20"/>
        <w:rPr>
          <w:rFonts w:ascii="宋体"/>
          <w:bCs/>
          <w:sz w:val="21"/>
        </w:rPr>
      </w:pPr>
      <w:r>
        <w:rPr>
          <w:rFonts w:ascii="宋体" w:hAnsi="宋体"/>
          <w:bCs/>
          <w:sz w:val="21"/>
        </w:rPr>
        <w:t>1</w:t>
      </w:r>
      <w:r>
        <w:rPr>
          <w:rFonts w:hint="eastAsia" w:ascii="宋体" w:hAnsi="宋体"/>
          <w:bCs/>
          <w:sz w:val="21"/>
        </w:rPr>
        <w:t>、请写出下面程序的运行结果。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#include&lt;stdio.h&gt;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void fun(void);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int main(void){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</w:t>
      </w:r>
      <w:r>
        <w:rPr>
          <w:rFonts w:hint="eastAsia" w:ascii="宋体" w:hAnsi="宋体"/>
          <w:bCs/>
          <w:sz w:val="21"/>
        </w:rPr>
        <w:t>fun</w:t>
      </w:r>
      <w:r>
        <w:rPr>
          <w:rFonts w:ascii="宋体" w:hAnsi="宋体"/>
          <w:bCs/>
          <w:sz w:val="21"/>
        </w:rPr>
        <w:t>();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return 0;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}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void fun(void){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int a = 1;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if(a </w:t>
      </w:r>
      <w:r>
        <w:rPr>
          <w:bCs/>
          <w:sz w:val="21"/>
        </w:rPr>
        <w:t>==</w:t>
      </w:r>
      <w:r>
        <w:rPr>
          <w:rFonts w:ascii="宋体" w:hAnsi="宋体"/>
          <w:bCs/>
          <w:sz w:val="21"/>
        </w:rPr>
        <w:t xml:space="preserve"> 1)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{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 </w:t>
      </w:r>
      <w:r>
        <w:rPr>
          <w:rFonts w:hint="eastAsia" w:ascii="宋体" w:hAnsi="宋体"/>
          <w:bCs/>
          <w:sz w:val="21"/>
        </w:rPr>
        <w:t>int</w:t>
      </w:r>
      <w:r>
        <w:rPr>
          <w:rFonts w:ascii="宋体" w:hAnsi="宋体"/>
          <w:bCs/>
          <w:sz w:val="21"/>
        </w:rPr>
        <w:t xml:space="preserve"> a = 2;</w:t>
      </w:r>
    </w:p>
    <w:p>
      <w:pPr>
        <w:ind w:firstLine="558" w:firstLineChars="2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}</w:t>
      </w:r>
    </w:p>
    <w:p>
      <w:pPr>
        <w:ind w:firstLine="558" w:firstLineChars="2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printf("%</w:t>
      </w:r>
      <w:r>
        <w:rPr>
          <w:rFonts w:hint="eastAsia" w:ascii="宋体" w:hAnsi="宋体"/>
          <w:bCs/>
          <w:sz w:val="21"/>
        </w:rPr>
        <w:t>d</w:t>
      </w:r>
      <w:r>
        <w:rPr>
          <w:rFonts w:ascii="宋体" w:hAnsi="宋体"/>
          <w:bCs/>
          <w:sz w:val="21"/>
        </w:rPr>
        <w:t xml:space="preserve">",a);                         </w:t>
      </w:r>
    </w:p>
    <w:p>
      <w:pPr>
        <w:rPr>
          <w:rFonts w:ascii="宋体"/>
          <w:bCs/>
          <w:sz w:val="21"/>
        </w:rPr>
      </w:pPr>
      <w:r>
        <w:rPr>
          <w:rFonts w:hint="eastAsia" w:ascii="宋体"/>
          <w:bCs/>
          <w:color w:val="A6A6A6"/>
          <w:sz w:val="21"/>
        </w:rPr>
        <w:t xml:space="preserve">   </w:t>
      </w:r>
      <w:r>
        <w:rPr>
          <w:rFonts w:ascii="宋体"/>
          <w:bCs/>
          <w:sz w:val="21"/>
        </w:rPr>
        <w:t>}</w:t>
      </w:r>
      <w:r>
        <w:rPr>
          <w:rFonts w:hint="eastAsia" w:ascii="宋体"/>
          <w:bCs/>
          <w:sz w:val="21"/>
        </w:rPr>
        <w:t xml:space="preserve"> </w:t>
      </w:r>
      <w:r>
        <w:rPr>
          <w:rFonts w:ascii="宋体"/>
          <w:bCs/>
          <w:sz w:val="21"/>
        </w:rPr>
        <w:t xml:space="preserve">                                     </w:t>
      </w:r>
      <w:r>
        <w:rPr>
          <w:rFonts w:hint="eastAsia" w:ascii="宋体"/>
          <w:bCs/>
          <w:sz w:val="21"/>
          <w:lang w:val="en-US" w:eastAsia="zh-CN"/>
        </w:rPr>
        <w:t>运行结果：</w:t>
      </w:r>
      <w:r>
        <w:rPr>
          <w:rFonts w:ascii="宋体" w:hAnsi="宋体"/>
          <w:bCs/>
          <w:sz w:val="21"/>
        </w:rPr>
        <w:t>______________________________</w:t>
      </w:r>
    </w:p>
    <w:p>
      <w:pPr>
        <w:rPr>
          <w:rFonts w:ascii="宋体"/>
          <w:bCs/>
          <w:color w:val="A6A6A6"/>
          <w:sz w:val="21"/>
        </w:rPr>
      </w:pPr>
    </w:p>
    <w:p>
      <w:pPr>
        <w:rPr>
          <w:rFonts w:ascii="宋体"/>
          <w:bCs/>
          <w:sz w:val="21"/>
        </w:rPr>
      </w:pPr>
      <w:r>
        <w:rPr>
          <w:rFonts w:ascii="宋体" w:hAnsi="宋体"/>
          <w:bCs/>
          <w:sz w:val="21"/>
        </w:rPr>
        <w:t>2</w:t>
      </w:r>
      <w:r>
        <w:rPr>
          <w:rFonts w:hint="eastAsia" w:ascii="宋体" w:hAnsi="宋体"/>
          <w:bCs/>
          <w:sz w:val="21"/>
        </w:rPr>
        <w:t>、请写出下面程序的运行结果。</w:t>
      </w:r>
    </w:p>
    <w:p>
      <w:pPr>
        <w:ind w:firstLine="321" w:firstLineChars="15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>#include "stdio.h"</w:t>
      </w:r>
    </w:p>
    <w:p>
      <w:pPr>
        <w:ind w:firstLine="321" w:firstLineChars="15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>int main(void)</w:t>
      </w:r>
    </w:p>
    <w:p>
      <w:pPr>
        <w:ind w:firstLine="321" w:firstLineChars="15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>{</w:t>
      </w:r>
    </w:p>
    <w:p>
      <w:pPr>
        <w:ind w:firstLine="321" w:firstLineChars="15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ab/>
      </w:r>
      <w:r>
        <w:rPr>
          <w:rFonts w:ascii="宋体" w:hAnsi="宋体"/>
          <w:bCs/>
          <w:sz w:val="21"/>
          <w:lang w:val="pt-BR"/>
        </w:rPr>
        <w:t>long a[10]={12,43,56,32,17,16,8,7,10,55},m,n;</w:t>
      </w:r>
    </w:p>
    <w:p>
      <w:pPr>
        <w:ind w:firstLine="321" w:firstLineChars="15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ab/>
      </w:r>
      <w:r>
        <w:rPr>
          <w:rFonts w:ascii="宋体" w:hAnsi="宋体"/>
          <w:bCs/>
          <w:sz w:val="21"/>
          <w:lang w:val="pt-BR"/>
        </w:rPr>
        <w:t>int i;</w:t>
      </w:r>
    </w:p>
    <w:p>
      <w:pPr>
        <w:ind w:firstLine="321" w:firstLineChars="15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ab/>
      </w:r>
      <w:r>
        <w:rPr>
          <w:rFonts w:ascii="宋体" w:hAnsi="宋体"/>
          <w:bCs/>
          <w:sz w:val="21"/>
          <w:lang w:val="pt-BR"/>
        </w:rPr>
        <w:t>m=n=0x7fffffff;</w:t>
      </w:r>
    </w:p>
    <w:p>
      <w:pPr>
        <w:ind w:firstLine="321" w:firstLineChars="15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ab/>
      </w:r>
      <w:r>
        <w:rPr>
          <w:rFonts w:ascii="宋体" w:hAnsi="宋体"/>
          <w:bCs/>
          <w:sz w:val="21"/>
          <w:lang w:val="pt-BR"/>
        </w:rPr>
        <w:t>for(i=0;i&lt;10;i++)</w:t>
      </w:r>
    </w:p>
    <w:p>
      <w:pPr>
        <w:ind w:firstLine="321" w:firstLineChars="15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ab/>
      </w:r>
      <w:r>
        <w:rPr>
          <w:rFonts w:ascii="宋体" w:hAnsi="宋体"/>
          <w:bCs/>
          <w:sz w:val="21"/>
          <w:lang w:val="pt-BR"/>
        </w:rPr>
        <w:tab/>
      </w:r>
      <w:r>
        <w:rPr>
          <w:rFonts w:ascii="宋体" w:hAnsi="宋体"/>
          <w:bCs/>
          <w:sz w:val="21"/>
          <w:lang w:val="pt-BR"/>
        </w:rPr>
        <w:t xml:space="preserve">if (a[i]&lt;m) </w:t>
      </w:r>
    </w:p>
    <w:p>
      <w:pPr>
        <w:ind w:firstLine="321" w:firstLineChars="15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ab/>
      </w:r>
      <w:r>
        <w:rPr>
          <w:rFonts w:ascii="宋体" w:hAnsi="宋体"/>
          <w:bCs/>
          <w:sz w:val="21"/>
          <w:lang w:val="pt-BR"/>
        </w:rPr>
        <w:tab/>
      </w:r>
      <w:r>
        <w:rPr>
          <w:rFonts w:ascii="宋体" w:hAnsi="宋体"/>
          <w:bCs/>
          <w:sz w:val="21"/>
          <w:lang w:val="pt-BR"/>
        </w:rPr>
        <w:t>{</w:t>
      </w:r>
    </w:p>
    <w:p>
      <w:pPr>
        <w:ind w:firstLine="321" w:firstLineChars="15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ab/>
      </w:r>
      <w:r>
        <w:rPr>
          <w:rFonts w:ascii="宋体" w:hAnsi="宋体"/>
          <w:bCs/>
          <w:sz w:val="21"/>
          <w:lang w:val="pt-BR"/>
        </w:rPr>
        <w:tab/>
      </w:r>
      <w:r>
        <w:rPr>
          <w:rFonts w:ascii="宋体" w:hAnsi="宋体"/>
          <w:bCs/>
          <w:sz w:val="21"/>
          <w:lang w:val="pt-BR"/>
        </w:rPr>
        <w:tab/>
      </w:r>
      <w:r>
        <w:rPr>
          <w:rFonts w:ascii="宋体" w:hAnsi="宋体"/>
          <w:bCs/>
          <w:sz w:val="21"/>
          <w:lang w:val="pt-BR"/>
        </w:rPr>
        <w:t>n=m;</w:t>
      </w:r>
    </w:p>
    <w:p>
      <w:pPr>
        <w:ind w:firstLine="321" w:firstLineChars="15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ab/>
      </w:r>
      <w:r>
        <w:rPr>
          <w:rFonts w:ascii="宋体" w:hAnsi="宋体"/>
          <w:bCs/>
          <w:sz w:val="21"/>
          <w:lang w:val="pt-BR"/>
        </w:rPr>
        <w:tab/>
      </w:r>
      <w:r>
        <w:rPr>
          <w:rFonts w:ascii="宋体" w:hAnsi="宋体"/>
          <w:bCs/>
          <w:sz w:val="21"/>
          <w:lang w:val="pt-BR"/>
        </w:rPr>
        <w:tab/>
      </w:r>
      <w:r>
        <w:rPr>
          <w:rFonts w:ascii="宋体" w:hAnsi="宋体"/>
          <w:bCs/>
          <w:sz w:val="21"/>
          <w:lang w:val="pt-BR"/>
        </w:rPr>
        <w:t>m=a[i];</w:t>
      </w:r>
    </w:p>
    <w:p>
      <w:pPr>
        <w:ind w:firstLine="321" w:firstLineChars="15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ab/>
      </w:r>
      <w:r>
        <w:rPr>
          <w:rFonts w:ascii="宋体" w:hAnsi="宋体"/>
          <w:bCs/>
          <w:sz w:val="21"/>
          <w:lang w:val="pt-BR"/>
        </w:rPr>
        <w:tab/>
      </w:r>
      <w:r>
        <w:rPr>
          <w:rFonts w:ascii="宋体" w:hAnsi="宋体"/>
          <w:bCs/>
          <w:sz w:val="21"/>
          <w:lang w:val="pt-BR"/>
        </w:rPr>
        <w:t>}</w:t>
      </w:r>
    </w:p>
    <w:p>
      <w:pPr>
        <w:ind w:firstLine="321" w:firstLineChars="15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ab/>
      </w:r>
      <w:r>
        <w:rPr>
          <w:rFonts w:ascii="宋体" w:hAnsi="宋体"/>
          <w:bCs/>
          <w:sz w:val="21"/>
          <w:lang w:val="pt-BR"/>
        </w:rPr>
        <w:tab/>
      </w:r>
      <w:r>
        <w:rPr>
          <w:rFonts w:ascii="宋体" w:hAnsi="宋体"/>
          <w:bCs/>
          <w:sz w:val="21"/>
          <w:lang w:val="pt-BR"/>
        </w:rPr>
        <w:t>else if(a[i]&lt;n) n=a[i];</w:t>
      </w:r>
    </w:p>
    <w:p>
      <w:pPr>
        <w:ind w:firstLine="321" w:firstLineChars="15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ab/>
      </w:r>
      <w:r>
        <w:rPr>
          <w:rFonts w:ascii="宋体" w:hAnsi="宋体"/>
          <w:bCs/>
          <w:sz w:val="21"/>
          <w:lang w:val="pt-BR"/>
        </w:rPr>
        <w:t>printf("m=%ld,n=%ld\n",m,n);</w:t>
      </w:r>
    </w:p>
    <w:p>
      <w:pPr>
        <w:ind w:firstLine="321" w:firstLineChars="15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ab/>
      </w:r>
      <w:r>
        <w:rPr>
          <w:rFonts w:ascii="宋体" w:hAnsi="宋体"/>
          <w:bCs/>
          <w:sz w:val="21"/>
          <w:lang w:val="pt-BR"/>
        </w:rPr>
        <w:t>return 0;</w:t>
      </w:r>
    </w:p>
    <w:p>
      <w:pPr>
        <w:ind w:firstLine="321" w:firstLineChars="15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 xml:space="preserve">}                       </w:t>
      </w:r>
      <w:r>
        <w:rPr>
          <w:rFonts w:ascii="宋体" w:hAnsi="宋体"/>
          <w:bCs/>
          <w:sz w:val="21"/>
          <w:lang w:val="pt-BR"/>
        </w:rPr>
        <w:tab/>
      </w:r>
      <w:r>
        <w:rPr>
          <w:rFonts w:ascii="宋体" w:hAnsi="宋体"/>
          <w:bCs/>
          <w:sz w:val="21"/>
          <w:lang w:val="pt-BR"/>
        </w:rPr>
        <w:tab/>
      </w:r>
      <w:r>
        <w:rPr>
          <w:rFonts w:ascii="宋体" w:hAnsi="宋体"/>
          <w:bCs/>
          <w:sz w:val="21"/>
          <w:lang w:val="pt-BR"/>
        </w:rPr>
        <w:tab/>
      </w:r>
      <w:r>
        <w:rPr>
          <w:rFonts w:hint="eastAsia" w:ascii="宋体"/>
          <w:bCs/>
          <w:sz w:val="21"/>
          <w:lang w:val="en-US" w:eastAsia="zh-CN"/>
        </w:rPr>
        <w:t>运行结果：</w:t>
      </w:r>
      <w:r>
        <w:rPr>
          <w:rFonts w:ascii="宋体" w:hAnsi="宋体"/>
          <w:bCs/>
          <w:sz w:val="21"/>
          <w:lang w:val="pt-BR"/>
        </w:rPr>
        <w:t>__________</w:t>
      </w:r>
      <w:ins w:id="24" w:author="亦有心？" w:date="2019-01-11T22:46:49Z">
        <w:r>
          <w:rPr>
            <w:rFonts w:hint="eastAsia" w:ascii="宋体" w:hAnsi="宋体"/>
            <w:b/>
            <w:bCs/>
            <w:color w:val="FF0000"/>
            <w:sz w:val="21"/>
          </w:rPr>
          <w:t>m=7,n=8</w:t>
        </w:r>
      </w:ins>
      <w:r>
        <w:rPr>
          <w:rFonts w:ascii="宋体" w:hAnsi="宋体"/>
          <w:bCs/>
          <w:sz w:val="21"/>
          <w:lang w:val="pt-BR"/>
        </w:rPr>
        <w:t>_________</w:t>
      </w:r>
      <w:del w:id="25" w:author="亦有心？" w:date="2019-01-11T22:46:54Z">
        <w:r>
          <w:rPr>
            <w:rFonts w:ascii="宋体" w:hAnsi="宋体"/>
            <w:bCs/>
            <w:sz w:val="21"/>
            <w:lang w:val="pt-BR"/>
          </w:rPr>
          <w:delText>_</w:delText>
        </w:r>
      </w:del>
      <w:del w:id="26" w:author="亦有心？" w:date="2019-01-11T22:46:53Z">
        <w:r>
          <w:rPr>
            <w:rFonts w:ascii="宋体" w:hAnsi="宋体"/>
            <w:bCs/>
            <w:sz w:val="21"/>
            <w:lang w:val="pt-BR"/>
          </w:rPr>
          <w:delText>__</w:delText>
        </w:r>
      </w:del>
      <w:r>
        <w:rPr>
          <w:rFonts w:ascii="宋体" w:hAnsi="宋体"/>
          <w:bCs/>
          <w:sz w:val="21"/>
          <w:lang w:val="pt-BR"/>
        </w:rPr>
        <w:t>________</w:t>
      </w:r>
    </w:p>
    <w:p>
      <w:pPr>
        <w:ind w:firstLine="348" w:firstLineChars="166"/>
        <w:rPr>
          <w:rFonts w:ascii="宋体"/>
          <w:bCs/>
          <w:sz w:val="21"/>
          <w:lang w:val="pt-BR"/>
        </w:rPr>
      </w:pPr>
    </w:p>
    <w:p>
      <w:pPr>
        <w:pStyle w:val="3"/>
        <w:spacing w:before="156" w:beforeLines="50"/>
        <w:rPr>
          <w:bCs/>
          <w:lang w:val="pt-BR"/>
        </w:rPr>
      </w:pPr>
      <w:r>
        <w:rPr>
          <w:rFonts w:hAnsi="宋体" w:cs="宋体"/>
          <w:lang w:val="pt-BR"/>
        </w:rPr>
        <w:t>3</w:t>
      </w:r>
      <w:r>
        <w:rPr>
          <w:rFonts w:hint="eastAsia" w:hAnsi="宋体" w:cs="宋体"/>
        </w:rPr>
        <w:t>、</w:t>
      </w:r>
      <w:r>
        <w:rPr>
          <w:rFonts w:hint="eastAsia" w:hAnsi="宋体"/>
          <w:bCs/>
        </w:rPr>
        <w:t>请写出下面程序的运行结果。</w:t>
      </w:r>
    </w:p>
    <w:p>
      <w:pPr>
        <w:ind w:firstLine="321" w:firstLineChars="15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>#include&lt;stdio.h&gt;</w:t>
      </w:r>
    </w:p>
    <w:p>
      <w:pPr>
        <w:ind w:firstLine="321" w:firstLineChars="15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>int main(void){</w:t>
      </w:r>
    </w:p>
    <w:p>
      <w:pPr>
        <w:ind w:firstLine="321" w:firstLineChars="15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 xml:space="preserve">  int red = 2;</w:t>
      </w:r>
    </w:p>
    <w:p>
      <w:pPr>
        <w:ind w:firstLine="321" w:firstLineChars="15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 xml:space="preserve">  int blue = 0;</w:t>
      </w:r>
    </w:p>
    <w:p>
      <w:pPr>
        <w:ind w:firstLine="321" w:firstLineChars="15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 xml:space="preserve">  switch(red)</w:t>
      </w:r>
    </w:p>
    <w:p>
      <w:pPr>
        <w:ind w:firstLine="321" w:firstLineChars="15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 xml:space="preserve">  {</w:t>
      </w:r>
    </w:p>
    <w:p>
      <w:pPr>
        <w:ind w:firstLine="321" w:firstLineChars="15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 xml:space="preserve">     case 1:</w:t>
      </w:r>
    </w:p>
    <w:p>
      <w:pPr>
        <w:ind w:firstLine="321" w:firstLineChars="15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 xml:space="preserve">          blue = 0;</w:t>
      </w:r>
    </w:p>
    <w:p>
      <w:pPr>
        <w:ind w:firstLine="321" w:firstLineChars="15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 xml:space="preserve">     case 2:</w:t>
      </w:r>
    </w:p>
    <w:p>
      <w:pPr>
        <w:ind w:firstLine="321" w:firstLineChars="15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 xml:space="preserve">          blue = 1;</w:t>
      </w:r>
    </w:p>
    <w:p>
      <w:pPr>
        <w:ind w:firstLine="321" w:firstLineChars="15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 xml:space="preserve">     case 3:</w:t>
      </w:r>
    </w:p>
    <w:p>
      <w:pPr>
        <w:ind w:firstLine="321" w:firstLineChars="15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 xml:space="preserve">          blue = 2;</w:t>
      </w:r>
    </w:p>
    <w:p>
      <w:pPr>
        <w:ind w:firstLine="321" w:firstLineChars="15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 xml:space="preserve">     default:</w:t>
      </w:r>
    </w:p>
    <w:p>
      <w:pPr>
        <w:ind w:firstLine="321" w:firstLineChars="15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 xml:space="preserve">          blue = 3;</w:t>
      </w:r>
    </w:p>
    <w:p>
      <w:pPr>
        <w:ind w:firstLine="531" w:firstLineChars="25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>}</w:t>
      </w:r>
    </w:p>
    <w:p>
      <w:pPr>
        <w:ind w:firstLine="531" w:firstLineChars="25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>printf(“%i”,blue);</w:t>
      </w:r>
    </w:p>
    <w:p>
      <w:pPr>
        <w:ind w:firstLine="531" w:firstLineChars="253"/>
        <w:rPr>
          <w:rFonts w:ascii="宋体" w:hAnsi="宋体"/>
          <w:bCs/>
          <w:sz w:val="21"/>
          <w:lang w:val="pt-BR"/>
        </w:rPr>
      </w:pPr>
      <w:r>
        <w:rPr>
          <w:rFonts w:hint="eastAsia" w:ascii="宋体" w:hAnsi="宋体"/>
          <w:bCs/>
          <w:sz w:val="21"/>
          <w:lang w:val="pt-BR"/>
        </w:rPr>
        <w:t>return</w:t>
      </w:r>
      <w:r>
        <w:rPr>
          <w:rFonts w:ascii="宋体" w:hAnsi="宋体"/>
          <w:bCs/>
          <w:sz w:val="21"/>
          <w:lang w:val="pt-BR"/>
        </w:rPr>
        <w:t xml:space="preserve"> </w:t>
      </w:r>
      <w:r>
        <w:rPr>
          <w:rFonts w:hint="eastAsia" w:ascii="宋体" w:hAnsi="宋体"/>
          <w:bCs/>
          <w:sz w:val="21"/>
          <w:lang w:val="pt-BR"/>
        </w:rPr>
        <w:t>0;</w:t>
      </w:r>
    </w:p>
    <w:p>
      <w:pPr>
        <w:ind w:firstLine="348" w:firstLineChars="166"/>
        <w:rPr>
          <w:rFonts w:asci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>}</w:t>
      </w:r>
      <w:r>
        <w:rPr>
          <w:rFonts w:ascii="宋体"/>
          <w:bCs/>
          <w:sz w:val="21"/>
          <w:lang w:val="pt-BR"/>
        </w:rPr>
        <w:t xml:space="preserve">     </w:t>
      </w:r>
      <w:r>
        <w:rPr>
          <w:rFonts w:ascii="宋体"/>
          <w:bCs/>
          <w:sz w:val="21"/>
          <w:lang w:val="pt-BR"/>
        </w:rPr>
        <w:tab/>
      </w:r>
      <w:r>
        <w:rPr>
          <w:rFonts w:ascii="宋体"/>
          <w:bCs/>
          <w:sz w:val="21"/>
          <w:lang w:val="pt-BR"/>
        </w:rPr>
        <w:tab/>
      </w:r>
      <w:r>
        <w:rPr>
          <w:rFonts w:ascii="宋体"/>
          <w:bCs/>
          <w:sz w:val="21"/>
          <w:lang w:val="pt-BR"/>
        </w:rPr>
        <w:tab/>
      </w:r>
      <w:r>
        <w:rPr>
          <w:rFonts w:ascii="宋体"/>
          <w:bCs/>
          <w:sz w:val="21"/>
          <w:lang w:val="pt-BR"/>
        </w:rPr>
        <w:tab/>
      </w:r>
      <w:r>
        <w:rPr>
          <w:rFonts w:ascii="宋体"/>
          <w:bCs/>
          <w:sz w:val="21"/>
          <w:lang w:val="pt-BR"/>
        </w:rPr>
        <w:tab/>
      </w:r>
      <w:r>
        <w:rPr>
          <w:rFonts w:ascii="宋体"/>
          <w:bCs/>
          <w:sz w:val="21"/>
          <w:lang w:val="pt-BR"/>
        </w:rPr>
        <w:tab/>
      </w:r>
      <w:r>
        <w:rPr>
          <w:rFonts w:ascii="宋体"/>
          <w:bCs/>
          <w:sz w:val="21"/>
          <w:lang w:val="pt-BR"/>
        </w:rPr>
        <w:tab/>
      </w:r>
      <w:r>
        <w:rPr>
          <w:rFonts w:hint="eastAsia" w:ascii="宋体"/>
          <w:bCs/>
          <w:sz w:val="21"/>
          <w:lang w:val="en-US" w:eastAsia="zh-CN"/>
        </w:rPr>
        <w:t>运行结果：</w:t>
      </w:r>
      <w:r>
        <w:rPr>
          <w:rFonts w:ascii="宋体"/>
          <w:bCs/>
          <w:sz w:val="21"/>
          <w:lang w:val="pt-BR"/>
        </w:rPr>
        <w:t xml:space="preserve"> </w:t>
      </w:r>
      <w:r>
        <w:rPr>
          <w:rFonts w:ascii="宋体" w:hAnsi="宋体"/>
          <w:bCs/>
          <w:sz w:val="21"/>
          <w:lang w:val="pt-BR"/>
        </w:rPr>
        <w:t>______________________________</w:t>
      </w:r>
    </w:p>
    <w:p>
      <w:pPr>
        <w:ind w:firstLine="336" w:firstLineChars="160"/>
        <w:rPr>
          <w:rFonts w:ascii="宋体"/>
          <w:bCs/>
          <w:sz w:val="21"/>
          <w:lang w:val="pt-BR"/>
        </w:rPr>
      </w:pPr>
    </w:p>
    <w:p>
      <w:pPr>
        <w:spacing w:before="156" w:beforeLines="50"/>
        <w:rPr>
          <w:rFonts w:asci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>4</w:t>
      </w:r>
      <w:r>
        <w:rPr>
          <w:rFonts w:hint="eastAsia" w:ascii="宋体" w:hAnsi="宋体"/>
          <w:bCs/>
          <w:sz w:val="21"/>
        </w:rPr>
        <w:t>、请写出下面程序的运行结果。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#include &lt;stdio.h&gt;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hint="eastAsia" w:ascii="宋体" w:cs="宋体"/>
          <w:kern w:val="0"/>
          <w:sz w:val="20"/>
          <w:szCs w:val="20"/>
          <w:lang w:val="pt-BR"/>
        </w:rPr>
        <w:t>void fun(int n)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{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hint="eastAsia" w:ascii="宋体" w:cs="宋体"/>
          <w:kern w:val="0"/>
          <w:sz w:val="20"/>
          <w:szCs w:val="20"/>
          <w:lang w:val="pt-BR"/>
        </w:rPr>
        <w:t>static x=1</w:t>
      </w:r>
      <w:r>
        <w:rPr>
          <w:rFonts w:ascii="宋体" w:cs="宋体"/>
          <w:kern w:val="0"/>
          <w:sz w:val="20"/>
          <w:szCs w:val="20"/>
          <w:lang w:val="pt-BR"/>
        </w:rPr>
        <w:t>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hint="eastAsia" w:ascii="宋体" w:cs="宋体"/>
          <w:kern w:val="0"/>
          <w:sz w:val="20"/>
          <w:szCs w:val="20"/>
          <w:lang w:val="pt-BR"/>
        </w:rPr>
        <w:t xml:space="preserve">   x*=n;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hint="eastAsia" w:ascii="宋体" w:cs="宋体"/>
          <w:kern w:val="0"/>
          <w:sz w:val="20"/>
          <w:szCs w:val="20"/>
          <w:lang w:val="pt-BR"/>
        </w:rPr>
        <w:t xml:space="preserve">   </w:t>
      </w:r>
      <w:r>
        <w:rPr>
          <w:rFonts w:ascii="宋体" w:cs="宋体"/>
          <w:kern w:val="0"/>
          <w:sz w:val="20"/>
          <w:szCs w:val="20"/>
          <w:lang w:val="pt-BR"/>
        </w:rPr>
        <w:t>printf("%d ",x);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}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int main(void)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{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hint="eastAsia" w:ascii="宋体" w:cs="宋体"/>
          <w:kern w:val="0"/>
          <w:sz w:val="20"/>
          <w:szCs w:val="20"/>
          <w:lang w:val="pt-BR"/>
        </w:rPr>
        <w:t>int i;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hint="eastAsia" w:ascii="宋体" w:cs="宋体"/>
          <w:kern w:val="0"/>
          <w:sz w:val="20"/>
          <w:szCs w:val="20"/>
          <w:lang w:val="pt-BR"/>
        </w:rPr>
        <w:t xml:space="preserve">   for( i=1;i&lt;8;i++)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hint="eastAsia" w:ascii="宋体" w:cs="宋体"/>
          <w:kern w:val="0"/>
          <w:sz w:val="20"/>
          <w:szCs w:val="20"/>
          <w:lang w:val="pt-BR"/>
        </w:rPr>
        <w:t xml:space="preserve">     if(i%2) </w:t>
      </w:r>
      <w:r>
        <w:rPr>
          <w:rFonts w:ascii="宋体" w:cs="宋体"/>
          <w:kern w:val="0"/>
          <w:sz w:val="20"/>
          <w:szCs w:val="20"/>
          <w:lang w:val="pt-BR"/>
        </w:rPr>
        <w:t>fun(i)</w:t>
      </w:r>
      <w:r>
        <w:rPr>
          <w:rFonts w:hint="eastAsia" w:ascii="宋体" w:cs="宋体"/>
          <w:kern w:val="0"/>
          <w:sz w:val="20"/>
          <w:szCs w:val="20"/>
          <w:lang w:val="pt-BR"/>
        </w:rPr>
        <w:t>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 xml:space="preserve">   return 0;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hAnsi="宋体"/>
          <w:bCs/>
          <w:sz w:val="21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 xml:space="preserve">}  </w:t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/>
          <w:bCs/>
          <w:sz w:val="21"/>
          <w:lang w:val="pt-BR"/>
        </w:rPr>
        <w:tab/>
      </w:r>
      <w:r>
        <w:rPr>
          <w:rFonts w:ascii="宋体"/>
          <w:bCs/>
          <w:sz w:val="21"/>
          <w:lang w:val="pt-BR"/>
        </w:rPr>
        <w:tab/>
      </w:r>
      <w:r>
        <w:rPr>
          <w:rFonts w:ascii="宋体"/>
          <w:bCs/>
          <w:sz w:val="21"/>
          <w:lang w:val="pt-BR"/>
        </w:rPr>
        <w:tab/>
      </w:r>
      <w:r>
        <w:rPr>
          <w:rFonts w:hint="eastAsia" w:ascii="宋体"/>
          <w:bCs/>
          <w:sz w:val="21"/>
          <w:lang w:val="en-US" w:eastAsia="zh-CN"/>
        </w:rPr>
        <w:t>运行结果：</w:t>
      </w:r>
      <w:r>
        <w:rPr>
          <w:rFonts w:ascii="宋体" w:hAnsi="宋体"/>
          <w:bCs/>
          <w:sz w:val="21"/>
          <w:lang w:val="pt-BR"/>
        </w:rPr>
        <w:t xml:space="preserve"> _____________________________</w:t>
      </w:r>
    </w:p>
    <w:p>
      <w:pPr>
        <w:spacing w:before="156" w:beforeLines="50"/>
        <w:rPr>
          <w:rFonts w:asci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>5</w:t>
      </w:r>
      <w:r>
        <w:rPr>
          <w:rFonts w:hint="eastAsia" w:ascii="宋体" w:hAnsi="宋体"/>
          <w:bCs/>
          <w:sz w:val="21"/>
        </w:rPr>
        <w:t>、请写出下面程序的运行结果。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#include &lt;stdio.h&gt;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#include &lt;string.h&gt;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int fun1(char *sptr,int n){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int i=0,j=n;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char x,y;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while(i&lt;=j)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if((*(sptr+i++))!=*(sptr+j--)) return 0;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return 1;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}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void fun2( char* s, int left, int right ){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char t;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 xml:space="preserve">    if(left &gt;= right)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 xml:space="preserve">        return;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 xml:space="preserve">    t = s[left] 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 xml:space="preserve">    s[left] = s[right] 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 xml:space="preserve">    s[right] = t 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 xml:space="preserve">    fun2(s, left + 1, right - 1);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}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int main(void)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{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char s[80] = "step on no pets";</w:t>
      </w:r>
    </w:p>
    <w:p>
      <w:pPr>
        <w:autoSpaceDE w:val="0"/>
        <w:autoSpaceDN w:val="0"/>
        <w:adjustRightInd w:val="0"/>
        <w:ind w:left="560" w:leftChars="200"/>
        <w:jc w:val="left"/>
        <w:rPr>
          <w:rFonts w:hint="eastAsia" w:ascii="宋体" w:eastAsia="宋体" w:cs="宋体"/>
          <w:kern w:val="0"/>
          <w:sz w:val="20"/>
          <w:szCs w:val="20"/>
          <w:lang w:val="en-US" w:eastAsia="zh-CN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if(fun1(s,</w:t>
      </w:r>
      <w:r>
        <w:rPr>
          <w:rFonts w:ascii="宋体" w:cs="宋体"/>
          <w:b/>
          <w:bCs/>
          <w:i/>
          <w:iCs/>
          <w:color w:val="0000FF"/>
          <w:kern w:val="0"/>
          <w:sz w:val="20"/>
          <w:szCs w:val="20"/>
          <w:lang w:val="pt-BR"/>
          <w:rPrChange w:id="27" w:author="亦有心？" w:date="2019-01-11T22:53:18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strlen(s)-1</w:t>
      </w:r>
      <w:r>
        <w:rPr>
          <w:rFonts w:ascii="宋体" w:cs="宋体"/>
          <w:kern w:val="0"/>
          <w:sz w:val="20"/>
          <w:szCs w:val="20"/>
          <w:lang w:val="pt-BR"/>
        </w:rPr>
        <w:t>))</w:t>
      </w:r>
      <w:ins w:id="28" w:author="亦有心？" w:date="2019-01-11T22:53:28Z">
        <w:r>
          <w:rPr>
            <w:rFonts w:hint="eastAsia" w:ascii="宋体" w:cs="宋体"/>
            <w:kern w:val="0"/>
            <w:sz w:val="20"/>
            <w:szCs w:val="20"/>
            <w:lang w:val="en-US" w:eastAsia="zh-CN"/>
          </w:rPr>
          <w:t xml:space="preserve">   </w:t>
        </w:r>
      </w:ins>
      <w:ins w:id="29" w:author="亦有心？" w:date="2019-01-11T22:53:29Z">
        <w:r>
          <w:rPr>
            <w:rFonts w:hint="eastAsia" w:ascii="宋体" w:cs="宋体"/>
            <w:kern w:val="0"/>
            <w:sz w:val="20"/>
            <w:szCs w:val="20"/>
            <w:lang w:val="en-US" w:eastAsia="zh-CN"/>
          </w:rPr>
          <w:t xml:space="preserve"> </w:t>
        </w:r>
      </w:ins>
      <w:ins w:id="30" w:author="亦有心？" w:date="2019-01-11T22:53:40Z">
        <w:r>
          <w:rPr>
            <w:rFonts w:hint="eastAsia" w:ascii="宋体" w:cs="宋体"/>
            <w:kern w:val="0"/>
            <w:sz w:val="20"/>
            <w:szCs w:val="20"/>
            <w:lang w:val="en-US" w:eastAsia="zh-CN"/>
          </w:rPr>
          <w:t>减一</w:t>
        </w:r>
      </w:ins>
      <w:ins w:id="31" w:author="亦有心？" w:date="2019-01-11T22:53:35Z">
        <w:r>
          <w:rPr>
            <w:rFonts w:hint="eastAsia" w:ascii="宋体" w:cs="宋体"/>
            <w:kern w:val="0"/>
            <w:sz w:val="20"/>
            <w:szCs w:val="20"/>
            <w:lang w:val="en-US" w:eastAsia="zh-CN"/>
          </w:rPr>
          <w:t>是对的</w:t>
        </w:r>
      </w:ins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fun2(s,0,strlen(s)/2 - 1);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else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fun2(s,strlen(s)/2+1 ,strlen(s)-1);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printf("%s",s);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return 0;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 xml:space="preserve">}                              </w:t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hint="eastAsia" w:ascii="宋体"/>
          <w:bCs/>
          <w:sz w:val="21"/>
          <w:lang w:val="en-US" w:eastAsia="zh-CN"/>
        </w:rPr>
        <w:t>运行结果：</w:t>
      </w:r>
      <w:r>
        <w:rPr>
          <w:rFonts w:ascii="宋体" w:cs="宋体"/>
          <w:kern w:val="0"/>
          <w:sz w:val="20"/>
          <w:szCs w:val="20"/>
          <w:lang w:val="pt-BR"/>
        </w:rPr>
        <w:t xml:space="preserve">  _</w:t>
      </w:r>
      <w:del w:id="32" w:author="亦有心？" w:date="2019-01-11T22:53:06Z">
        <w:r>
          <w:rPr>
            <w:rFonts w:ascii="宋体" w:cs="宋体"/>
            <w:kern w:val="0"/>
            <w:sz w:val="20"/>
            <w:szCs w:val="20"/>
            <w:lang w:val="pt-BR"/>
          </w:rPr>
          <w:delText>___</w:delText>
        </w:r>
      </w:del>
      <w:del w:id="33" w:author="亦有心？" w:date="2019-01-11T22:53:05Z">
        <w:r>
          <w:rPr>
            <w:rFonts w:ascii="宋体" w:cs="宋体"/>
            <w:kern w:val="0"/>
            <w:sz w:val="20"/>
            <w:szCs w:val="20"/>
            <w:lang w:val="pt-BR"/>
          </w:rPr>
          <w:delText>_____</w:delText>
        </w:r>
      </w:del>
      <w:r>
        <w:rPr>
          <w:rFonts w:ascii="宋体" w:cs="宋体"/>
          <w:kern w:val="0"/>
          <w:sz w:val="20"/>
          <w:szCs w:val="20"/>
          <w:lang w:val="pt-BR"/>
        </w:rPr>
        <w:t>_____</w:t>
      </w:r>
      <w:ins w:id="34" w:author="亦有心？" w:date="2019-01-11T22:53:03Z">
        <w:r>
          <w:rPr>
            <w:rFonts w:hint="eastAsia" w:ascii="宋体" w:hAnsi="宋体"/>
            <w:b/>
            <w:bCs/>
            <w:color w:val="FF0000"/>
            <w:sz w:val="21"/>
          </w:rPr>
          <w:t>no pets no pets</w:t>
        </w:r>
      </w:ins>
      <w:r>
        <w:rPr>
          <w:rFonts w:ascii="宋体" w:cs="宋体"/>
          <w:kern w:val="0"/>
          <w:sz w:val="20"/>
          <w:szCs w:val="20"/>
          <w:lang w:val="pt-BR"/>
        </w:rPr>
        <w:t>____</w:t>
      </w:r>
      <w:del w:id="35" w:author="亦有心？" w:date="2019-01-11T22:53:09Z">
        <w:r>
          <w:rPr>
            <w:rFonts w:ascii="宋体" w:cs="宋体"/>
            <w:kern w:val="0"/>
            <w:sz w:val="20"/>
            <w:szCs w:val="20"/>
            <w:lang w:val="pt-BR"/>
          </w:rPr>
          <w:delText>__</w:delText>
        </w:r>
      </w:del>
      <w:del w:id="36" w:author="亦有心？" w:date="2019-01-11T22:53:08Z">
        <w:r>
          <w:rPr>
            <w:rFonts w:ascii="宋体" w:cs="宋体"/>
            <w:kern w:val="0"/>
            <w:sz w:val="20"/>
            <w:szCs w:val="20"/>
            <w:lang w:val="pt-BR"/>
          </w:rPr>
          <w:delText>___</w:delText>
        </w:r>
      </w:del>
      <w:r>
        <w:rPr>
          <w:rFonts w:ascii="宋体" w:cs="宋体"/>
          <w:kern w:val="0"/>
          <w:sz w:val="20"/>
          <w:szCs w:val="20"/>
          <w:lang w:val="pt-BR"/>
        </w:rPr>
        <w:t>_______</w:t>
      </w:r>
    </w:p>
    <w:tbl>
      <w:tblPr>
        <w:tblStyle w:val="10"/>
        <w:tblpPr w:leftFromText="180" w:rightFromText="180" w:vertAnchor="text" w:horzAnchor="margin" w:tblpY="215"/>
        <w:tblW w:w="1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"/>
        <w:gridCol w:w="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910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  <w:r>
              <w:rPr>
                <w:rFonts w:hint="eastAsia" w:ascii="宋体" w:hAnsi="宋体"/>
                <w:bCs/>
                <w:sz w:val="21"/>
              </w:rPr>
              <w:t>得分</w:t>
            </w:r>
          </w:p>
        </w:tc>
        <w:tc>
          <w:tcPr>
            <w:tcW w:w="910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  <w:r>
              <w:rPr>
                <w:rFonts w:hint="eastAsia" w:ascii="宋体" w:hAnsi="宋体"/>
                <w:bCs/>
                <w:sz w:val="21"/>
              </w:rPr>
              <w:t>评卷人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10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</w:p>
        </w:tc>
        <w:tc>
          <w:tcPr>
            <w:tcW w:w="910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</w:p>
        </w:tc>
      </w:tr>
    </w:tbl>
    <w:p>
      <w:pPr>
        <w:tabs>
          <w:tab w:val="left" w:pos="8280"/>
        </w:tabs>
        <w:spacing w:line="240" w:lineRule="atLeast"/>
        <w:ind w:left="280" w:leftChars="100"/>
        <w:outlineLvl w:val="0"/>
        <w:rPr>
          <w:rFonts w:ascii="宋体"/>
          <w:color w:val="A6A6A6"/>
          <w:sz w:val="21"/>
        </w:rPr>
      </w:pPr>
    </w:p>
    <w:p>
      <w:pPr>
        <w:wordWrap w:val="0"/>
        <w:overflowPunct w:val="0"/>
        <w:autoSpaceDE w:val="0"/>
        <w:autoSpaceDN w:val="0"/>
        <w:adjustRightInd w:val="0"/>
        <w:rPr>
          <w:rFonts w:ascii="宋体"/>
          <w:sz w:val="21"/>
        </w:rPr>
      </w:pPr>
      <w:r>
        <w:rPr>
          <w:rFonts w:hint="eastAsia" w:ascii="宋体" w:hAnsi="宋体"/>
          <w:b/>
          <w:bCs/>
          <w:sz w:val="21"/>
        </w:rPr>
        <w:t>七、完善程序</w:t>
      </w:r>
      <w:r>
        <w:rPr>
          <w:rFonts w:hint="eastAsia" w:ascii="宋体" w:hAnsi="宋体"/>
          <w:sz w:val="21"/>
        </w:rPr>
        <w:t>（本大题有</w:t>
      </w:r>
      <w:r>
        <w:rPr>
          <w:rFonts w:ascii="宋体" w:hAnsi="宋体"/>
          <w:sz w:val="21"/>
        </w:rPr>
        <w:t>3</w:t>
      </w:r>
      <w:r>
        <w:rPr>
          <w:rFonts w:hint="eastAsia" w:ascii="宋体" w:hAnsi="宋体"/>
          <w:sz w:val="21"/>
        </w:rPr>
        <w:t>小题，给出的都是部分程序，通过填空来完善程序。本大题共</w:t>
      </w:r>
      <w:r>
        <w:rPr>
          <w:rFonts w:ascii="宋体" w:hAnsi="宋体"/>
          <w:sz w:val="21"/>
        </w:rPr>
        <w:t>10</w:t>
      </w:r>
      <w:r>
        <w:rPr>
          <w:rFonts w:hint="eastAsia" w:ascii="宋体" w:hAnsi="宋体"/>
          <w:sz w:val="21"/>
        </w:rPr>
        <w:t>空，每空</w:t>
      </w:r>
      <w:r>
        <w:rPr>
          <w:rFonts w:ascii="宋体" w:hAnsi="宋体"/>
          <w:sz w:val="21"/>
        </w:rPr>
        <w:t>2</w:t>
      </w:r>
      <w:r>
        <w:rPr>
          <w:rFonts w:hint="eastAsia" w:ascii="宋体" w:hAnsi="宋体"/>
          <w:sz w:val="21"/>
        </w:rPr>
        <w:t>分，共</w:t>
      </w:r>
      <w:r>
        <w:rPr>
          <w:rFonts w:ascii="宋体" w:hAnsi="宋体"/>
          <w:sz w:val="21"/>
        </w:rPr>
        <w:t>20</w:t>
      </w:r>
      <w:r>
        <w:rPr>
          <w:rFonts w:hint="eastAsia" w:ascii="宋体" w:hAnsi="宋体"/>
          <w:sz w:val="21"/>
        </w:rPr>
        <w:t>分。）</w:t>
      </w:r>
    </w:p>
    <w:p>
      <w:pPr>
        <w:wordWrap w:val="0"/>
        <w:overflowPunct w:val="0"/>
        <w:autoSpaceDE w:val="0"/>
        <w:autoSpaceDN w:val="0"/>
        <w:adjustRightInd w:val="0"/>
        <w:rPr>
          <w:sz w:val="21"/>
          <w:szCs w:val="21"/>
        </w:rPr>
      </w:pPr>
    </w:p>
    <w:p>
      <w:pPr>
        <w:wordWrap w:val="0"/>
        <w:overflowPunct w:val="0"/>
        <w:autoSpaceDE w:val="0"/>
        <w:autoSpaceDN w:val="0"/>
        <w:adjustRightInd w:val="0"/>
        <w:rPr>
          <w:sz w:val="21"/>
          <w:szCs w:val="21"/>
        </w:rPr>
      </w:pPr>
      <w:r>
        <w:rPr>
          <w:sz w:val="21"/>
          <w:szCs w:val="21"/>
        </w:rPr>
        <w:t xml:space="preserve">1. </w:t>
      </w:r>
      <w:r>
        <w:rPr>
          <w:rFonts w:hint="eastAsia"/>
          <w:sz w:val="21"/>
          <w:szCs w:val="21"/>
        </w:rPr>
        <w:t>本大题第①、②空参阅下面的程序片段。</w:t>
      </w:r>
    </w:p>
    <w:p>
      <w:pPr>
        <w:spacing w:line="240" w:lineRule="atLeast"/>
        <w:rPr>
          <w:sz w:val="21"/>
          <w:szCs w:val="21"/>
        </w:rPr>
      </w:pPr>
      <w:r>
        <w:rPr>
          <w:bCs/>
          <w:sz w:val="21"/>
          <w:szCs w:val="21"/>
        </w:rPr>
        <w:t>[</w:t>
      </w:r>
      <w:r>
        <w:rPr>
          <w:rFonts w:hint="eastAsia" w:hAnsi="宋体"/>
          <w:bCs/>
          <w:sz w:val="21"/>
          <w:szCs w:val="21"/>
        </w:rPr>
        <w:t>程序说明</w:t>
      </w:r>
      <w:r>
        <w:rPr>
          <w:bCs/>
          <w:sz w:val="21"/>
          <w:szCs w:val="21"/>
        </w:rPr>
        <w:t xml:space="preserve">] </w:t>
      </w:r>
      <w:r>
        <w:rPr>
          <w:rFonts w:hint="eastAsia" w:hAnsi="宋体"/>
          <w:bCs/>
          <w:sz w:val="21"/>
          <w:szCs w:val="21"/>
        </w:rPr>
        <w:t>以下函数</w:t>
      </w:r>
      <w:r>
        <w:rPr>
          <w:rFonts w:hint="eastAsia" w:hAnsi="宋体"/>
          <w:bCs/>
          <w:sz w:val="21"/>
          <w:szCs w:val="21"/>
          <w:lang w:val="en-US" w:eastAsia="zh-CN"/>
        </w:rPr>
        <w:t>fun1</w:t>
      </w:r>
      <w:r>
        <w:rPr>
          <w:rFonts w:hint="eastAsia" w:hAnsi="宋体"/>
          <w:bCs/>
          <w:sz w:val="21"/>
          <w:szCs w:val="21"/>
        </w:rPr>
        <w:t>用于将整数number转换为数字字符串。</w:t>
      </w:r>
      <w:r>
        <w:rPr>
          <w:rFonts w:hint="eastAsia"/>
          <w:sz w:val="21"/>
          <w:szCs w:val="21"/>
        </w:rPr>
        <w:t>请将下面程序中①、②处应该完善的内容填写在本小题后①、②后面的下划线处。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void fun1(int number,char *str)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{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 xml:space="preserve">     char ch[100],*p=str;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 xml:space="preserve">     int sign=1,i;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 xml:space="preserve">  if(number&lt;0)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 xml:space="preserve">     {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 xml:space="preserve">          sign=-1;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 xml:space="preserve">          number=-number;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 xml:space="preserve">     }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 xml:space="preserve">     for(i=0;number!=0;</w:t>
      </w:r>
      <w:r>
        <w:rPr>
          <w:rFonts w:hint="eastAsia" w:ascii="宋体"/>
          <w:sz w:val="21"/>
          <w:szCs w:val="21"/>
        </w:rPr>
        <w:t xml:space="preserve"> </w:t>
      </w:r>
      <w:r>
        <w:rPr>
          <w:sz w:val="21"/>
          <w:szCs w:val="21"/>
          <w:u w:val="single"/>
        </w:rPr>
        <w:t xml:space="preserve">    </w:t>
      </w:r>
      <w:r>
        <w:rPr>
          <w:rFonts w:hint="eastAsia" w:ascii="宋体"/>
          <w:sz w:val="21"/>
          <w:szCs w:val="21"/>
        </w:rPr>
        <w:t>①</w:t>
      </w:r>
      <w:r>
        <w:rPr>
          <w:sz w:val="21"/>
          <w:szCs w:val="21"/>
          <w:u w:val="single"/>
        </w:rPr>
        <w:t xml:space="preserve">     </w:t>
      </w:r>
      <w:r>
        <w:rPr>
          <w:rFonts w:ascii="宋体" w:cs="宋体"/>
          <w:kern w:val="0"/>
          <w:sz w:val="20"/>
          <w:szCs w:val="20"/>
          <w:lang w:val="pt-BR"/>
        </w:rPr>
        <w:t>)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 xml:space="preserve">          ch[i]=number%10 + '0';     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 xml:space="preserve">     if(sign==-1)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 xml:space="preserve">          *p='-';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 xml:space="preserve">     i--;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 xml:space="preserve">     for(;i&gt;=0;i--,p++)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 xml:space="preserve">          *p=ch[i];     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 xml:space="preserve">     *p=</w:t>
      </w:r>
      <w:r>
        <w:rPr>
          <w:sz w:val="21"/>
          <w:szCs w:val="21"/>
          <w:u w:val="single"/>
        </w:rPr>
        <w:t xml:space="preserve">     </w:t>
      </w:r>
      <w:r>
        <w:rPr>
          <w:rFonts w:hint="eastAsia" w:hAnsi="宋体"/>
          <w:sz w:val="21"/>
          <w:szCs w:val="21"/>
        </w:rPr>
        <w:t>②</w:t>
      </w:r>
      <w:r>
        <w:rPr>
          <w:sz w:val="21"/>
          <w:szCs w:val="21"/>
          <w:u w:val="single"/>
        </w:rPr>
        <w:t xml:space="preserve">      </w:t>
      </w:r>
      <w:r>
        <w:rPr>
          <w:rFonts w:ascii="宋体" w:cs="宋体"/>
          <w:kern w:val="0"/>
          <w:sz w:val="20"/>
          <w:szCs w:val="20"/>
          <w:lang w:val="pt-BR"/>
        </w:rPr>
        <w:t>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}</w:t>
      </w:r>
    </w:p>
    <w:p>
      <w:pPr>
        <w:wordWrap w:val="0"/>
        <w:overflowPunct w:val="0"/>
        <w:autoSpaceDE w:val="0"/>
        <w:autoSpaceDN w:val="0"/>
        <w:adjustRightInd w:val="0"/>
        <w:spacing w:before="156" w:beforeLines="50" w:after="249" w:afterLines="80"/>
        <w:ind w:firstLine="432" w:firstLineChars="206"/>
        <w:rPr>
          <w:sz w:val="21"/>
          <w:szCs w:val="21"/>
          <w:u w:val="single"/>
        </w:rPr>
      </w:pPr>
      <w:r>
        <w:rPr>
          <w:rFonts w:hint="eastAsia" w:ascii="宋体"/>
          <w:sz w:val="21"/>
          <w:szCs w:val="21"/>
        </w:rPr>
        <w:t>①</w:t>
      </w:r>
      <w:r>
        <w:rPr>
          <w:sz w:val="21"/>
          <w:szCs w:val="21"/>
          <w:u w:val="single"/>
        </w:rPr>
        <w:t xml:space="preserve">         </w:t>
      </w:r>
      <w:ins w:id="37" w:author="亦有心？" w:date="2019-01-11T22:54:03Z">
        <w:r>
          <w:rPr>
            <w:color w:val="FF0000"/>
            <w:sz w:val="21"/>
            <w:szCs w:val="21"/>
            <w:u w:val="single"/>
          </w:rPr>
          <w:t>number/=10</w:t>
        </w:r>
      </w:ins>
      <w:ins w:id="38" w:author="亦有心？" w:date="2019-01-11T22:54:50Z">
        <w:r>
          <w:rPr>
            <w:rFonts w:hint="eastAsia"/>
            <w:color w:val="FF0000"/>
            <w:sz w:val="21"/>
            <w:szCs w:val="21"/>
            <w:u w:val="single"/>
            <w:lang w:val="en-US" w:eastAsia="zh-CN"/>
          </w:rPr>
          <w:t xml:space="preserve"> </w:t>
        </w:r>
      </w:ins>
      <w:ins w:id="39" w:author="亦有心？" w:date="2019-01-11T22:54:54Z">
        <w:r>
          <w:rPr>
            <w:rFonts w:hint="eastAsia"/>
            <w:color w:val="00B0F0"/>
            <w:sz w:val="21"/>
            <w:szCs w:val="21"/>
            <w:u w:val="single"/>
            <w:lang w:val="en-US" w:eastAsia="zh-CN"/>
            <w:rPrChange w:id="40" w:author="亦有心？" w:date="2019-01-11T22:54:58Z">
              <w:rPr>
                <w:rFonts w:hint="eastAsia"/>
                <w:color w:val="FF0000"/>
                <w:sz w:val="21"/>
                <w:szCs w:val="21"/>
                <w:u w:val="single"/>
                <w:lang w:val="en-US" w:eastAsia="zh-CN"/>
              </w:rPr>
            </w:rPrChange>
          </w:rPr>
          <w:t>i++</w:t>
        </w:r>
      </w:ins>
      <w:ins w:id="42" w:author="亦有心？" w:date="2019-01-11T22:54:03Z">
        <w:r>
          <w:rPr>
            <w:b/>
            <w:bCs/>
            <w:i/>
            <w:iCs/>
            <w:color w:val="00B0F0"/>
            <w:sz w:val="21"/>
            <w:szCs w:val="21"/>
            <w:u w:val="single"/>
            <w:rPrChange w:id="43" w:author="亦有心？" w:date="2019-01-11T22:54:58Z">
              <w:rPr>
                <w:color w:val="FF0000"/>
                <w:sz w:val="21"/>
                <w:szCs w:val="21"/>
                <w:u w:val="single"/>
              </w:rPr>
            </w:rPrChange>
          </w:rPr>
          <w:t xml:space="preserve"> </w:t>
        </w:r>
      </w:ins>
      <w:ins w:id="45" w:author="亦有心？" w:date="2019-01-11T22:54:03Z">
        <w:r>
          <w:rPr>
            <w:b/>
            <w:bCs/>
            <w:i/>
            <w:iCs/>
            <w:color w:val="FF0000"/>
            <w:sz w:val="21"/>
            <w:szCs w:val="21"/>
            <w:u w:val="single"/>
            <w:rPrChange w:id="46" w:author="亦有心？" w:date="2019-01-11T22:54:08Z">
              <w:rPr>
                <w:color w:val="FF0000"/>
                <w:sz w:val="21"/>
                <w:szCs w:val="21"/>
                <w:u w:val="single"/>
              </w:rPr>
            </w:rPrChange>
          </w:rPr>
          <w:t xml:space="preserve"> </w:t>
        </w:r>
      </w:ins>
      <w:r>
        <w:rPr>
          <w:sz w:val="21"/>
          <w:szCs w:val="21"/>
          <w:u w:val="single"/>
        </w:rPr>
        <w:t xml:space="preserve">                </w:t>
      </w:r>
    </w:p>
    <w:p>
      <w:pPr>
        <w:wordWrap w:val="0"/>
        <w:overflowPunct w:val="0"/>
        <w:autoSpaceDE w:val="0"/>
        <w:autoSpaceDN w:val="0"/>
        <w:adjustRightInd w:val="0"/>
        <w:spacing w:before="156" w:beforeLines="50" w:after="249" w:afterLines="80"/>
        <w:ind w:firstLine="432" w:firstLineChars="206"/>
        <w:rPr>
          <w:sz w:val="21"/>
          <w:szCs w:val="21"/>
          <w:u w:val="single"/>
        </w:rPr>
      </w:pPr>
      <w:r>
        <w:rPr>
          <w:rFonts w:hint="eastAsia" w:hAnsi="宋体"/>
          <w:sz w:val="21"/>
          <w:szCs w:val="21"/>
        </w:rPr>
        <w:t>②</w:t>
      </w:r>
      <w:r>
        <w:rPr>
          <w:sz w:val="21"/>
          <w:szCs w:val="21"/>
          <w:u w:val="single"/>
        </w:rPr>
        <w:t xml:space="preserve">                         </w:t>
      </w:r>
    </w:p>
    <w:p>
      <w:pPr>
        <w:wordWrap w:val="0"/>
        <w:overflowPunct w:val="0"/>
        <w:autoSpaceDE w:val="0"/>
        <w:autoSpaceDN w:val="0"/>
        <w:adjustRightInd w:val="0"/>
        <w:rPr>
          <w:sz w:val="21"/>
          <w:szCs w:val="21"/>
        </w:rPr>
      </w:pPr>
      <w:r>
        <w:rPr>
          <w:sz w:val="21"/>
          <w:szCs w:val="21"/>
        </w:rPr>
        <w:t xml:space="preserve">2. </w:t>
      </w:r>
      <w:r>
        <w:rPr>
          <w:rFonts w:hint="eastAsia" w:hAnsi="宋体"/>
          <w:sz w:val="21"/>
          <w:szCs w:val="21"/>
        </w:rPr>
        <w:t>本大题第③、</w:t>
      </w:r>
      <w:r>
        <w:rPr>
          <w:rFonts w:hint="eastAsia" w:hAnsi="宋体"/>
          <w:kern w:val="0"/>
          <w:sz w:val="21"/>
          <w:szCs w:val="21"/>
        </w:rPr>
        <w:t>④</w:t>
      </w:r>
      <w:r>
        <w:rPr>
          <w:rFonts w:hint="eastAsia" w:hAnsi="宋体"/>
          <w:sz w:val="21"/>
          <w:szCs w:val="21"/>
        </w:rPr>
        <w:t>、⑤、</w:t>
      </w:r>
      <w:r>
        <w:rPr>
          <w:rFonts w:hint="eastAsia" w:hAnsi="宋体"/>
          <w:sz w:val="21"/>
          <w:szCs w:val="21"/>
          <w:lang w:val="pt-BR"/>
        </w:rPr>
        <w:t>⑥</w:t>
      </w:r>
      <w:r>
        <w:rPr>
          <w:rFonts w:hint="eastAsia" w:hAnsi="宋体"/>
          <w:sz w:val="21"/>
          <w:szCs w:val="21"/>
        </w:rPr>
        <w:t>空参阅下面的程序片段。</w:t>
      </w:r>
    </w:p>
    <w:p>
      <w:pPr>
        <w:wordWrap w:val="0"/>
        <w:overflowPunct w:val="0"/>
        <w:autoSpaceDE w:val="0"/>
        <w:autoSpaceDN w:val="0"/>
        <w:adjustRightInd w:val="0"/>
        <w:rPr>
          <w:rFonts w:ascii="宋体"/>
          <w:sz w:val="21"/>
          <w:szCs w:val="21"/>
        </w:rPr>
      </w:pPr>
      <w:r>
        <w:rPr>
          <w:bCs/>
          <w:sz w:val="21"/>
          <w:szCs w:val="21"/>
        </w:rPr>
        <w:t>[</w:t>
      </w:r>
      <w:r>
        <w:rPr>
          <w:rFonts w:hint="eastAsia" w:hAnsi="宋体"/>
          <w:bCs/>
          <w:sz w:val="21"/>
          <w:szCs w:val="21"/>
        </w:rPr>
        <w:t>程序说明</w:t>
      </w:r>
      <w:r>
        <w:rPr>
          <w:bCs/>
          <w:sz w:val="21"/>
          <w:szCs w:val="21"/>
        </w:rPr>
        <w:t xml:space="preserve">] </w:t>
      </w:r>
      <w:r>
        <w:rPr>
          <w:rFonts w:hint="eastAsia" w:hAnsi="宋体"/>
          <w:bCs/>
          <w:sz w:val="21"/>
          <w:szCs w:val="21"/>
        </w:rPr>
        <w:t>下列程序</w:t>
      </w:r>
      <w:r>
        <w:rPr>
          <w:rFonts w:hint="eastAsia" w:hAnsi="宋体"/>
          <w:bCs/>
          <w:sz w:val="21"/>
          <w:szCs w:val="21"/>
          <w:lang w:val="en-US" w:eastAsia="zh-CN"/>
        </w:rPr>
        <w:t>完成的功能是</w:t>
      </w:r>
      <w:r>
        <w:rPr>
          <w:rFonts w:hint="eastAsia" w:hAnsi="宋体"/>
          <w:bCs/>
          <w:sz w:val="21"/>
          <w:szCs w:val="21"/>
        </w:rPr>
        <w:t>，输入</w:t>
      </w:r>
      <w:r>
        <w:rPr>
          <w:rFonts w:hint="eastAsia" w:hAnsi="宋体"/>
          <w:bCs/>
          <w:sz w:val="21"/>
          <w:szCs w:val="21"/>
          <w:lang w:val="en-US" w:eastAsia="zh-CN"/>
        </w:rPr>
        <w:t>N</w:t>
      </w:r>
      <w:r>
        <w:rPr>
          <w:rFonts w:hint="eastAsia" w:hAnsi="宋体"/>
          <w:bCs/>
          <w:sz w:val="21"/>
          <w:szCs w:val="21"/>
        </w:rPr>
        <w:t>个</w:t>
      </w:r>
      <w:r>
        <w:rPr>
          <w:rFonts w:hint="eastAsia" w:hAnsi="宋体"/>
          <w:bCs/>
          <w:sz w:val="21"/>
          <w:szCs w:val="21"/>
          <w:lang w:val="en-US" w:eastAsia="zh-CN"/>
        </w:rPr>
        <w:t>字符串</w:t>
      </w:r>
      <w:r>
        <w:rPr>
          <w:rFonts w:hint="eastAsia" w:hAnsi="宋体"/>
          <w:bCs/>
          <w:sz w:val="21"/>
          <w:szCs w:val="21"/>
        </w:rPr>
        <w:t>并将其无冗余的存放到</w:t>
      </w:r>
      <w:r>
        <w:rPr>
          <w:rFonts w:hint="eastAsia" w:hAnsi="宋体"/>
          <w:bCs/>
          <w:sz w:val="21"/>
          <w:szCs w:val="21"/>
          <w:lang w:val="en-US" w:eastAsia="zh-CN"/>
        </w:rPr>
        <w:t>指针</w:t>
      </w:r>
      <w:r>
        <w:rPr>
          <w:rFonts w:hint="eastAsia" w:hAnsi="宋体"/>
          <w:bCs/>
          <w:sz w:val="21"/>
          <w:szCs w:val="21"/>
        </w:rPr>
        <w:t>数组</w:t>
      </w:r>
      <w:r>
        <w:rPr>
          <w:rFonts w:hint="eastAsia" w:hAnsi="宋体"/>
          <w:bCs/>
          <w:sz w:val="21"/>
          <w:szCs w:val="21"/>
          <w:lang w:val="en-US" w:eastAsia="zh-CN"/>
        </w:rPr>
        <w:t>table指向的存储空间</w:t>
      </w:r>
      <w:r>
        <w:rPr>
          <w:rFonts w:hint="eastAsia" w:hAnsi="宋体"/>
          <w:bCs/>
          <w:sz w:val="21"/>
          <w:szCs w:val="21"/>
        </w:rPr>
        <w:t>中，</w:t>
      </w:r>
      <w:r>
        <w:rPr>
          <w:rFonts w:hint="eastAsia" w:hAnsi="宋体"/>
          <w:bCs/>
          <w:sz w:val="21"/>
          <w:szCs w:val="21"/>
          <w:lang w:val="en-US" w:eastAsia="zh-CN"/>
        </w:rPr>
        <w:t>然后</w:t>
      </w:r>
      <w:r>
        <w:rPr>
          <w:rFonts w:hint="eastAsia" w:hAnsi="宋体"/>
          <w:bCs/>
          <w:sz w:val="21"/>
          <w:szCs w:val="21"/>
        </w:rPr>
        <w:t>对</w:t>
      </w:r>
      <w:r>
        <w:rPr>
          <w:rFonts w:hint="eastAsia" w:hAnsi="宋体"/>
          <w:bCs/>
          <w:sz w:val="21"/>
          <w:szCs w:val="21"/>
          <w:lang w:val="en-US" w:eastAsia="zh-CN"/>
        </w:rPr>
        <w:t>这N</w:t>
      </w:r>
      <w:r>
        <w:rPr>
          <w:rFonts w:hint="eastAsia" w:hAnsi="宋体"/>
          <w:bCs/>
          <w:sz w:val="21"/>
          <w:szCs w:val="21"/>
        </w:rPr>
        <w:t>个</w:t>
      </w:r>
      <w:r>
        <w:rPr>
          <w:rFonts w:hint="eastAsia" w:hAnsi="宋体"/>
          <w:bCs/>
          <w:sz w:val="21"/>
          <w:szCs w:val="21"/>
          <w:lang w:val="en-US" w:eastAsia="zh-CN"/>
        </w:rPr>
        <w:t>字符串</w:t>
      </w:r>
      <w:r>
        <w:rPr>
          <w:rFonts w:hint="eastAsia" w:hAnsi="宋体"/>
          <w:bCs/>
          <w:sz w:val="21"/>
          <w:szCs w:val="21"/>
        </w:rPr>
        <w:t>进行排序</w:t>
      </w:r>
      <w:r>
        <w:rPr>
          <w:rFonts w:hint="eastAsia" w:hAnsi="宋体"/>
          <w:bCs/>
          <w:sz w:val="21"/>
          <w:szCs w:val="21"/>
          <w:lang w:eastAsia="zh-CN"/>
        </w:rPr>
        <w:t>，</w:t>
      </w:r>
      <w:r>
        <w:rPr>
          <w:rFonts w:hint="eastAsia" w:hAnsi="宋体"/>
          <w:bCs/>
          <w:sz w:val="21"/>
          <w:szCs w:val="21"/>
        </w:rPr>
        <w:t>统计</w:t>
      </w:r>
      <w:r>
        <w:rPr>
          <w:rFonts w:hint="eastAsia" w:hAnsi="宋体"/>
          <w:bCs/>
          <w:sz w:val="21"/>
          <w:szCs w:val="21"/>
          <w:lang w:val="en-US" w:eastAsia="zh-CN"/>
        </w:rPr>
        <w:t>不</w:t>
      </w:r>
      <w:r>
        <w:rPr>
          <w:rFonts w:hint="eastAsia" w:hAnsi="宋体"/>
          <w:bCs/>
          <w:sz w:val="21"/>
          <w:szCs w:val="21"/>
        </w:rPr>
        <w:t>相同字符串</w:t>
      </w:r>
      <w:r>
        <w:rPr>
          <w:rFonts w:hint="eastAsia" w:hAnsi="宋体"/>
          <w:bCs/>
          <w:sz w:val="21"/>
          <w:szCs w:val="21"/>
          <w:lang w:val="en-US" w:eastAsia="zh-CN"/>
        </w:rPr>
        <w:t>的个数</w:t>
      </w:r>
      <w:r>
        <w:rPr>
          <w:rFonts w:hint="eastAsia" w:hAnsi="宋体"/>
          <w:bCs/>
          <w:sz w:val="21"/>
          <w:szCs w:val="21"/>
          <w:lang w:eastAsia="zh-CN"/>
        </w:rPr>
        <w:t>。</w:t>
      </w:r>
      <w:r>
        <w:rPr>
          <w:rFonts w:hint="eastAsia" w:ascii="宋体" w:hAnsi="宋体"/>
          <w:sz w:val="21"/>
          <w:szCs w:val="21"/>
        </w:rPr>
        <w:t>请</w:t>
      </w:r>
      <w:r>
        <w:rPr>
          <w:rFonts w:hint="eastAsia" w:ascii="宋体" w:hAnsi="宋体"/>
          <w:bCs/>
          <w:sz w:val="21"/>
          <w:szCs w:val="21"/>
        </w:rPr>
        <w:t>将下面程序中</w:t>
      </w:r>
      <w:r>
        <w:rPr>
          <w:rFonts w:hint="eastAsia" w:hAnsi="宋体"/>
          <w:sz w:val="21"/>
          <w:szCs w:val="21"/>
        </w:rPr>
        <w:t>③、</w:t>
      </w:r>
      <w:r>
        <w:rPr>
          <w:rFonts w:hint="eastAsia" w:ascii="宋体" w:hAnsi="宋体"/>
          <w:sz w:val="21"/>
          <w:szCs w:val="21"/>
        </w:rPr>
        <w:t>④、⑤、</w:t>
      </w:r>
      <w:r>
        <w:rPr>
          <w:rFonts w:hint="eastAsia" w:hAnsi="宋体"/>
          <w:sz w:val="21"/>
          <w:szCs w:val="21"/>
          <w:lang w:val="pt-BR"/>
        </w:rPr>
        <w:t>⑥</w:t>
      </w:r>
      <w:r>
        <w:rPr>
          <w:rFonts w:hint="eastAsia" w:ascii="宋体" w:hAnsi="宋体"/>
          <w:sz w:val="21"/>
          <w:szCs w:val="21"/>
        </w:rPr>
        <w:t>处应该完善的内容填写在本小题后</w:t>
      </w:r>
      <w:r>
        <w:rPr>
          <w:rFonts w:hint="eastAsia" w:hAnsi="宋体"/>
          <w:sz w:val="21"/>
          <w:szCs w:val="21"/>
        </w:rPr>
        <w:t>③、</w:t>
      </w:r>
      <w:r>
        <w:rPr>
          <w:rFonts w:hint="eastAsia" w:ascii="宋体" w:hAnsi="宋体"/>
          <w:sz w:val="21"/>
          <w:szCs w:val="21"/>
        </w:rPr>
        <w:t>④、⑤、</w:t>
      </w:r>
      <w:r>
        <w:rPr>
          <w:rFonts w:hint="eastAsia" w:hAnsi="宋体"/>
          <w:sz w:val="21"/>
          <w:szCs w:val="21"/>
          <w:lang w:val="pt-BR"/>
        </w:rPr>
        <w:t>⑥</w:t>
      </w:r>
      <w:r>
        <w:rPr>
          <w:rFonts w:hint="eastAsia" w:ascii="宋体" w:hAnsi="宋体"/>
          <w:sz w:val="21"/>
          <w:szCs w:val="21"/>
        </w:rPr>
        <w:t>后面的下划线处。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#include &lt;stdio.h&gt;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#define N 100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int fun1(char *str1, char *str2)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{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char *p=str1, *q=str2;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while(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u w:val="single"/>
        </w:rPr>
        <w:t xml:space="preserve">      </w:t>
      </w:r>
      <w:r>
        <w:rPr>
          <w:sz w:val="21"/>
          <w:szCs w:val="21"/>
        </w:rPr>
        <w:t>③</w:t>
      </w:r>
      <w:r>
        <w:rPr>
          <w:sz w:val="21"/>
          <w:szCs w:val="21"/>
          <w:u w:val="single"/>
        </w:rPr>
        <w:t xml:space="preserve">      </w:t>
      </w:r>
      <w:r>
        <w:rPr>
          <w:rFonts w:ascii="宋体" w:cs="宋体"/>
          <w:kern w:val="0"/>
          <w:sz w:val="20"/>
          <w:szCs w:val="20"/>
          <w:lang w:val="pt-BR"/>
        </w:rPr>
        <w:t>){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p++;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q++;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}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return *p-*q;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}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void fun2(char **str)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{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char *tmp;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int i,j,flag;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for(i=0;i&lt;N-1;i++)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{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flag = 1;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for(j=0;j&lt;N-i-1;j++)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if(</w:t>
      </w:r>
      <w:r>
        <w:rPr>
          <w:rFonts w:ascii="宋体"/>
          <w:sz w:val="21"/>
          <w:szCs w:val="21"/>
        </w:rPr>
        <w:t xml:space="preserve"> </w:t>
      </w:r>
      <w:r>
        <w:rPr>
          <w:rFonts w:ascii="宋体"/>
          <w:color w:val="auto"/>
          <w:sz w:val="21"/>
          <w:szCs w:val="21"/>
          <w:u w:val="none"/>
        </w:rPr>
        <w:t xml:space="preserve"> </w:t>
      </w:r>
      <w:r>
        <w:rPr>
          <w:rFonts w:ascii="宋体" w:hAnsi="宋体"/>
          <w:color w:val="auto"/>
          <w:sz w:val="21"/>
          <w:szCs w:val="21"/>
          <w:u w:val="none"/>
        </w:rPr>
        <w:t>fun1(str[j],str[j+1]</w:t>
      </w:r>
      <w:r>
        <w:rPr>
          <w:rFonts w:ascii="宋体" w:cs="宋体"/>
          <w:kern w:val="0"/>
          <w:sz w:val="20"/>
          <w:szCs w:val="20"/>
          <w:lang w:val="pt-BR"/>
        </w:rPr>
        <w:t>)&gt; 0){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tmp = str[j];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str[j] = str[j+1];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str[j+1] = tmp;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/>
          <w:sz w:val="21"/>
          <w:szCs w:val="21"/>
        </w:rPr>
        <w:t xml:space="preserve"> </w:t>
      </w:r>
      <w:r>
        <w:rPr>
          <w:rFonts w:ascii="宋体"/>
          <w:sz w:val="21"/>
          <w:szCs w:val="21"/>
          <w:u w:val="single"/>
        </w:rPr>
        <w:t xml:space="preserve">      </w:t>
      </w:r>
      <w:r>
        <w:rPr>
          <w:rFonts w:hint="eastAsia" w:ascii="宋体"/>
          <w:sz w:val="21"/>
          <w:szCs w:val="21"/>
        </w:rPr>
        <w:t>④</w:t>
      </w:r>
      <w:r>
        <w:rPr>
          <w:rFonts w:ascii="宋体"/>
          <w:sz w:val="21"/>
          <w:szCs w:val="21"/>
          <w:u w:val="single"/>
        </w:rPr>
        <w:t xml:space="preserve">        </w:t>
      </w:r>
      <w:r>
        <w:rPr>
          <w:rFonts w:ascii="宋体" w:cs="宋体"/>
          <w:kern w:val="0"/>
          <w:sz w:val="20"/>
          <w:szCs w:val="20"/>
          <w:lang w:val="pt-BR"/>
        </w:rPr>
        <w:t>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}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if(flag) return;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}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}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int fun3(char **str)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{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int i,cnt = N;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for(i=0;i&lt;N-1;i++)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 xml:space="preserve">if(fun1(str[i],str[i+1])==0) </w:t>
      </w:r>
      <w:r>
        <w:rPr>
          <w:rFonts w:ascii="宋体" w:hAnsi="宋体"/>
          <w:sz w:val="21"/>
          <w:szCs w:val="21"/>
          <w:u w:val="single"/>
        </w:rPr>
        <w:t xml:space="preserve">     </w:t>
      </w:r>
      <w:r>
        <w:rPr>
          <w:rFonts w:hint="eastAsia" w:ascii="宋体"/>
          <w:sz w:val="21"/>
          <w:szCs w:val="21"/>
        </w:rPr>
        <w:t>⑤</w:t>
      </w:r>
      <w:r>
        <w:rPr>
          <w:rFonts w:ascii="宋体" w:hAnsi="宋体"/>
          <w:sz w:val="21"/>
          <w:szCs w:val="21"/>
          <w:u w:val="single"/>
        </w:rPr>
        <w:t xml:space="preserve">      </w:t>
      </w:r>
      <w:r>
        <w:rPr>
          <w:rFonts w:ascii="宋体" w:cs="宋体"/>
          <w:kern w:val="0"/>
          <w:sz w:val="20"/>
          <w:szCs w:val="20"/>
          <w:lang w:val="pt-BR"/>
        </w:rPr>
        <w:t>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return cnt;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}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int main(void)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{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int i;</w:t>
      </w:r>
    </w:p>
    <w:p>
      <w:pPr>
        <w:autoSpaceDE w:val="0"/>
        <w:autoSpaceDN w:val="0"/>
        <w:adjustRightInd w:val="0"/>
        <w:ind w:left="560" w:leftChars="200"/>
        <w:jc w:val="left"/>
        <w:rPr>
          <w:rFonts w:hint="eastAsia"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char *table[N]</w:t>
      </w:r>
      <w:r>
        <w:rPr>
          <w:rFonts w:hint="eastAsia" w:ascii="宋体" w:cs="宋体"/>
          <w:kern w:val="0"/>
          <w:sz w:val="20"/>
          <w:szCs w:val="20"/>
          <w:lang w:val="en-US" w:eastAsia="zh-CN"/>
        </w:rPr>
        <w:t>,</w:t>
      </w:r>
      <w:r>
        <w:rPr>
          <w:rFonts w:hint="eastAsia" w:ascii="宋体" w:cs="宋体"/>
          <w:kern w:val="0"/>
          <w:sz w:val="20"/>
          <w:szCs w:val="20"/>
          <w:lang w:val="pt-BR"/>
        </w:rPr>
        <w:t>t</w:t>
      </w:r>
      <w:r>
        <w:rPr>
          <w:rFonts w:hint="eastAsia" w:ascii="宋体" w:cs="宋体"/>
          <w:kern w:val="0"/>
          <w:sz w:val="20"/>
          <w:szCs w:val="20"/>
          <w:lang w:val="en-US" w:eastAsia="zh-CN"/>
        </w:rPr>
        <w:t>emp</w:t>
      </w:r>
      <w:r>
        <w:rPr>
          <w:rFonts w:hint="eastAsia" w:ascii="宋体" w:cs="宋体"/>
          <w:kern w:val="0"/>
          <w:sz w:val="20"/>
          <w:szCs w:val="20"/>
          <w:lang w:val="pt-BR"/>
        </w:rPr>
        <w:t>[</w:t>
      </w:r>
      <w:r>
        <w:rPr>
          <w:rFonts w:hint="eastAsia" w:ascii="宋体" w:cs="宋体"/>
          <w:kern w:val="0"/>
          <w:sz w:val="20"/>
          <w:szCs w:val="20"/>
          <w:lang w:val="en-US" w:eastAsia="zh-CN"/>
        </w:rPr>
        <w:t>8</w:t>
      </w:r>
      <w:r>
        <w:rPr>
          <w:rFonts w:hint="eastAsia" w:ascii="宋体" w:cs="宋体"/>
          <w:kern w:val="0"/>
          <w:sz w:val="20"/>
          <w:szCs w:val="20"/>
          <w:lang w:val="pt-BR"/>
        </w:rPr>
        <w:t xml:space="preserve">0]; </w:t>
      </w:r>
    </w:p>
    <w:p>
      <w:pPr>
        <w:autoSpaceDE w:val="0"/>
        <w:autoSpaceDN w:val="0"/>
        <w:adjustRightInd w:val="0"/>
        <w:ind w:left="560" w:leftChars="200"/>
        <w:jc w:val="left"/>
        <w:rPr>
          <w:rFonts w:hint="eastAsia" w:ascii="宋体" w:cs="宋体"/>
          <w:kern w:val="0"/>
          <w:sz w:val="20"/>
          <w:szCs w:val="20"/>
          <w:lang w:val="pt-BR"/>
        </w:rPr>
      </w:pPr>
      <w:r>
        <w:rPr>
          <w:rFonts w:hint="eastAsia" w:ascii="宋体" w:cs="宋体"/>
          <w:kern w:val="0"/>
          <w:sz w:val="20"/>
          <w:szCs w:val="20"/>
          <w:lang w:val="pt-BR"/>
        </w:rPr>
        <w:t xml:space="preserve">   for(i=0;i&lt;N;i++)   {</w:t>
      </w:r>
    </w:p>
    <w:p>
      <w:pPr>
        <w:autoSpaceDE w:val="0"/>
        <w:autoSpaceDN w:val="0"/>
        <w:adjustRightInd w:val="0"/>
        <w:ind w:left="560" w:leftChars="200"/>
        <w:jc w:val="left"/>
        <w:rPr>
          <w:rFonts w:hint="eastAsia" w:ascii="宋体" w:cs="宋体"/>
          <w:kern w:val="0"/>
          <w:sz w:val="20"/>
          <w:szCs w:val="20"/>
          <w:lang w:val="pt-BR"/>
        </w:rPr>
      </w:pPr>
      <w:r>
        <w:rPr>
          <w:rFonts w:hint="eastAsia" w:ascii="宋体" w:cs="宋体"/>
          <w:kern w:val="0"/>
          <w:sz w:val="20"/>
          <w:szCs w:val="20"/>
          <w:lang w:val="pt-BR"/>
        </w:rPr>
        <w:t xml:space="preserve">      gets(t</w:t>
      </w:r>
      <w:r>
        <w:rPr>
          <w:rFonts w:hint="eastAsia" w:ascii="宋体" w:cs="宋体"/>
          <w:kern w:val="0"/>
          <w:sz w:val="20"/>
          <w:szCs w:val="20"/>
          <w:lang w:val="en-US" w:eastAsia="zh-CN"/>
        </w:rPr>
        <w:t>emp</w:t>
      </w:r>
      <w:r>
        <w:rPr>
          <w:rFonts w:hint="eastAsia" w:ascii="宋体" w:cs="宋体"/>
          <w:kern w:val="0"/>
          <w:sz w:val="20"/>
          <w:szCs w:val="20"/>
          <w:lang w:val="pt-BR"/>
        </w:rPr>
        <w:t>);</w:t>
      </w:r>
    </w:p>
    <w:p>
      <w:pPr>
        <w:autoSpaceDE w:val="0"/>
        <w:autoSpaceDN w:val="0"/>
        <w:adjustRightInd w:val="0"/>
        <w:ind w:left="560" w:leftChars="200"/>
        <w:jc w:val="left"/>
        <w:rPr>
          <w:rFonts w:hint="eastAsia" w:ascii="宋体" w:cs="宋体"/>
          <w:kern w:val="0"/>
          <w:sz w:val="20"/>
          <w:szCs w:val="20"/>
          <w:lang w:val="pt-BR"/>
        </w:rPr>
      </w:pPr>
      <w:r>
        <w:rPr>
          <w:rFonts w:hint="eastAsia" w:ascii="宋体" w:cs="宋体"/>
          <w:kern w:val="0"/>
          <w:sz w:val="20"/>
          <w:szCs w:val="20"/>
          <w:lang w:val="pt-BR"/>
        </w:rPr>
        <w:t xml:space="preserve">      </w:t>
      </w:r>
      <w:r>
        <w:rPr>
          <w:rFonts w:ascii="宋体" w:cs="宋体"/>
          <w:kern w:val="0"/>
          <w:sz w:val="20"/>
          <w:szCs w:val="20"/>
          <w:lang w:val="pt-BR"/>
        </w:rPr>
        <w:t>table</w:t>
      </w:r>
      <w:r>
        <w:rPr>
          <w:rFonts w:hint="eastAsia" w:ascii="宋体" w:cs="宋体"/>
          <w:kern w:val="0"/>
          <w:sz w:val="20"/>
          <w:szCs w:val="20"/>
          <w:lang w:val="pt-BR"/>
        </w:rPr>
        <w:t>[i] = (char *)malloc(</w:t>
      </w:r>
      <w:r>
        <w:rPr>
          <w:rFonts w:ascii="宋体" w:cs="宋体"/>
          <w:kern w:val="0"/>
          <w:sz w:val="20"/>
          <w:szCs w:val="20"/>
          <w:lang w:val="pt-BR"/>
        </w:rPr>
        <w:t xml:space="preserve"> </w:t>
      </w:r>
      <w:r>
        <w:rPr>
          <w:rFonts w:ascii="宋体" w:hAnsi="宋体"/>
          <w:sz w:val="21"/>
          <w:szCs w:val="21"/>
          <w:u w:val="single"/>
        </w:rPr>
        <w:t xml:space="preserve">     </w:t>
      </w:r>
      <w:r>
        <w:rPr>
          <w:rFonts w:hint="eastAsia" w:ascii="宋体" w:hAnsi="宋体"/>
          <w:sz w:val="21"/>
          <w:szCs w:val="21"/>
        </w:rPr>
        <w:t>⑥</w:t>
      </w:r>
      <w:r>
        <w:rPr>
          <w:rFonts w:ascii="宋体" w:hAnsi="宋体"/>
          <w:sz w:val="21"/>
          <w:szCs w:val="21"/>
          <w:u w:val="single"/>
        </w:rPr>
        <w:t xml:space="preserve">      </w:t>
      </w:r>
      <w:r>
        <w:rPr>
          <w:rFonts w:hint="eastAsia" w:ascii="宋体" w:cs="宋体"/>
          <w:kern w:val="0"/>
          <w:sz w:val="20"/>
          <w:szCs w:val="20"/>
          <w:lang w:val="pt-BR"/>
        </w:rPr>
        <w:t>);</w:t>
      </w:r>
    </w:p>
    <w:p>
      <w:pPr>
        <w:autoSpaceDE w:val="0"/>
        <w:autoSpaceDN w:val="0"/>
        <w:adjustRightInd w:val="0"/>
        <w:ind w:left="560" w:leftChars="200"/>
        <w:jc w:val="left"/>
        <w:rPr>
          <w:rFonts w:hint="eastAsia" w:ascii="宋体" w:cs="宋体"/>
          <w:kern w:val="0"/>
          <w:sz w:val="20"/>
          <w:szCs w:val="20"/>
          <w:lang w:val="pt-BR"/>
        </w:rPr>
      </w:pPr>
      <w:r>
        <w:rPr>
          <w:rFonts w:hint="eastAsia" w:ascii="宋体" w:cs="宋体"/>
          <w:kern w:val="0"/>
          <w:sz w:val="20"/>
          <w:szCs w:val="20"/>
          <w:lang w:val="pt-BR"/>
        </w:rPr>
        <w:t xml:space="preserve">      strcpy(</w:t>
      </w:r>
      <w:r>
        <w:rPr>
          <w:rFonts w:ascii="宋体" w:cs="宋体"/>
          <w:kern w:val="0"/>
          <w:sz w:val="20"/>
          <w:szCs w:val="20"/>
          <w:lang w:val="pt-BR"/>
        </w:rPr>
        <w:t>table</w:t>
      </w:r>
      <w:r>
        <w:rPr>
          <w:rFonts w:hint="eastAsia" w:ascii="宋体" w:cs="宋体"/>
          <w:kern w:val="0"/>
          <w:sz w:val="20"/>
          <w:szCs w:val="20"/>
          <w:lang w:val="pt-BR"/>
        </w:rPr>
        <w:t>[i],t</w:t>
      </w:r>
      <w:r>
        <w:rPr>
          <w:rFonts w:hint="eastAsia" w:ascii="宋体" w:cs="宋体"/>
          <w:kern w:val="0"/>
          <w:sz w:val="20"/>
          <w:szCs w:val="20"/>
          <w:lang w:val="en-US" w:eastAsia="zh-CN"/>
        </w:rPr>
        <w:t>emp</w:t>
      </w:r>
      <w:r>
        <w:rPr>
          <w:rFonts w:hint="eastAsia" w:ascii="宋体" w:cs="宋体"/>
          <w:kern w:val="0"/>
          <w:sz w:val="20"/>
          <w:szCs w:val="20"/>
          <w:lang w:val="pt-BR"/>
        </w:rPr>
        <w:t>);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hint="eastAsia" w:ascii="宋体" w:cs="宋体"/>
          <w:kern w:val="0"/>
          <w:sz w:val="20"/>
          <w:szCs w:val="20"/>
          <w:lang w:val="pt-BR"/>
        </w:rPr>
        <w:t xml:space="preserve">   }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fun2(table);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for(i=0;i&lt;N;i++)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printf("%s\n",table[i]);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printf("</w:t>
      </w:r>
      <w:r>
        <w:rPr>
          <w:rFonts w:hint="eastAsia" w:ascii="宋体" w:cs="宋体"/>
          <w:kern w:val="0"/>
          <w:sz w:val="20"/>
          <w:szCs w:val="20"/>
          <w:lang w:val="pt-BR"/>
        </w:rPr>
        <w:t xml:space="preserve">不相同的字符串总数为: </w:t>
      </w:r>
      <w:r>
        <w:rPr>
          <w:rFonts w:ascii="宋体" w:cs="宋体"/>
          <w:kern w:val="0"/>
          <w:sz w:val="20"/>
          <w:szCs w:val="20"/>
          <w:lang w:val="pt-BR"/>
        </w:rPr>
        <w:t>%d",fun3(table));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return 0;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}</w:t>
      </w:r>
    </w:p>
    <w:p>
      <w:pPr>
        <w:wordWrap w:val="0"/>
        <w:overflowPunct w:val="0"/>
        <w:autoSpaceDE w:val="0"/>
        <w:autoSpaceDN w:val="0"/>
        <w:adjustRightInd w:val="0"/>
        <w:spacing w:before="156" w:beforeLines="50" w:after="249" w:afterLines="80"/>
        <w:ind w:firstLine="420" w:firstLineChars="200"/>
        <w:rPr>
          <w:rFonts w:ascii="宋体"/>
          <w:sz w:val="21"/>
          <w:szCs w:val="21"/>
          <w:lang w:val="pt-BR"/>
        </w:rPr>
      </w:pPr>
      <w:r>
        <w:rPr>
          <w:sz w:val="21"/>
          <w:szCs w:val="21"/>
          <w:lang w:val="pt-BR"/>
        </w:rPr>
        <w:t xml:space="preserve">③ </w:t>
      </w:r>
      <w:r>
        <w:rPr>
          <w:sz w:val="21"/>
          <w:szCs w:val="21"/>
          <w:u w:val="single"/>
          <w:lang w:val="pt-BR"/>
        </w:rPr>
        <w:t xml:space="preserve">           </w:t>
      </w:r>
      <w:ins w:id="48" w:author="亦有心？" w:date="2019-01-11T22:55:41Z">
        <w:r>
          <w:rPr>
            <w:sz w:val="21"/>
            <w:szCs w:val="21"/>
            <w:u w:val="single"/>
            <w:lang w:val="pt-BR"/>
          </w:rPr>
          <w:t>*p==*q &amp;&amp;</w:t>
        </w:r>
      </w:ins>
      <w:ins w:id="49" w:author="亦有心？" w:date="2019-01-11T22:55:41Z">
        <w:r>
          <w:rPr>
            <w:b/>
            <w:bCs/>
            <w:i/>
            <w:iCs/>
            <w:color w:val="00B0F0"/>
            <w:sz w:val="28"/>
            <w:szCs w:val="28"/>
            <w:u w:val="single"/>
            <w:lang w:val="pt-BR"/>
            <w:rPrChange w:id="50" w:author="亦有心？" w:date="2019-01-11T22:55:55Z">
              <w:rPr>
                <w:sz w:val="21"/>
                <w:szCs w:val="21"/>
                <w:u w:val="single"/>
                <w:lang w:val="pt-BR"/>
              </w:rPr>
            </w:rPrChange>
          </w:rPr>
          <w:t xml:space="preserve"> </w:t>
        </w:r>
      </w:ins>
      <w:ins w:id="52" w:author="亦有心？" w:date="2019-01-11T22:55:41Z">
        <w:r>
          <w:rPr>
            <w:b w:val="0"/>
            <w:bCs w:val="0"/>
            <w:i w:val="0"/>
            <w:iCs w:val="0"/>
            <w:color w:val="00B0F0"/>
            <w:sz w:val="36"/>
            <w:szCs w:val="36"/>
            <w:u w:val="single"/>
            <w:lang w:val="pt-BR"/>
            <w:rPrChange w:id="53" w:author="亦有心？" w:date="2019-01-11T22:56:03Z">
              <w:rPr>
                <w:sz w:val="21"/>
                <w:szCs w:val="21"/>
                <w:u w:val="single"/>
                <w:lang w:val="pt-BR"/>
              </w:rPr>
            </w:rPrChange>
          </w:rPr>
          <w:t>*p</w:t>
        </w:r>
      </w:ins>
      <w:ins w:id="55" w:author="亦有心？" w:date="2019-01-11T22:55:41Z">
        <w:r>
          <w:rPr>
            <w:b/>
            <w:bCs/>
            <w:i/>
            <w:iCs/>
            <w:color w:val="00B0F0"/>
            <w:sz w:val="28"/>
            <w:szCs w:val="28"/>
            <w:u w:val="single"/>
            <w:lang w:val="pt-BR"/>
            <w:rPrChange w:id="56" w:author="亦有心？" w:date="2019-01-11T22:55:55Z">
              <w:rPr>
                <w:sz w:val="21"/>
                <w:szCs w:val="21"/>
                <w:u w:val="single"/>
                <w:lang w:val="pt-BR"/>
              </w:rPr>
            </w:rPrChange>
          </w:rPr>
          <w:t xml:space="preserve"> </w:t>
        </w:r>
      </w:ins>
      <w:r>
        <w:rPr>
          <w:sz w:val="21"/>
          <w:szCs w:val="21"/>
          <w:u w:val="single"/>
          <w:lang w:val="pt-BR"/>
        </w:rPr>
        <w:t xml:space="preserve">              </w:t>
      </w:r>
    </w:p>
    <w:p>
      <w:pPr>
        <w:wordWrap w:val="0"/>
        <w:overflowPunct w:val="0"/>
        <w:autoSpaceDE w:val="0"/>
        <w:autoSpaceDN w:val="0"/>
        <w:adjustRightInd w:val="0"/>
        <w:spacing w:before="156" w:beforeLines="50" w:after="249" w:afterLines="80"/>
        <w:ind w:firstLine="432" w:firstLineChars="206"/>
        <w:rPr>
          <w:rFonts w:ascii="宋体"/>
          <w:sz w:val="21"/>
          <w:szCs w:val="21"/>
          <w:lang w:val="pt-BR"/>
        </w:rPr>
      </w:pPr>
      <w:r>
        <w:rPr>
          <w:rFonts w:hint="eastAsia" w:ascii="宋体"/>
          <w:sz w:val="21"/>
          <w:szCs w:val="21"/>
          <w:lang w:val="pt-BR"/>
        </w:rPr>
        <w:t>④</w:t>
      </w:r>
      <w:r>
        <w:rPr>
          <w:rFonts w:ascii="宋体"/>
          <w:sz w:val="21"/>
          <w:szCs w:val="21"/>
          <w:lang w:val="pt-BR"/>
        </w:rPr>
        <w:t xml:space="preserve"> </w:t>
      </w:r>
      <w:r>
        <w:rPr>
          <w:rFonts w:ascii="宋体"/>
          <w:sz w:val="21"/>
          <w:szCs w:val="21"/>
          <w:u w:val="single"/>
          <w:lang w:val="pt-BR"/>
        </w:rPr>
        <w:t xml:space="preserve">                         </w:t>
      </w:r>
    </w:p>
    <w:p>
      <w:pPr>
        <w:wordWrap w:val="0"/>
        <w:overflowPunct w:val="0"/>
        <w:autoSpaceDE w:val="0"/>
        <w:autoSpaceDN w:val="0"/>
        <w:adjustRightInd w:val="0"/>
        <w:spacing w:before="156" w:beforeLines="50" w:after="249" w:afterLines="80"/>
        <w:ind w:firstLine="432" w:firstLineChars="206"/>
        <w:rPr>
          <w:rFonts w:ascii="宋体"/>
          <w:sz w:val="21"/>
          <w:szCs w:val="21"/>
          <w:u w:val="single"/>
          <w:lang w:val="pt-BR"/>
        </w:rPr>
      </w:pPr>
      <w:r>
        <w:rPr>
          <w:rFonts w:hint="eastAsia" w:ascii="宋体"/>
          <w:sz w:val="21"/>
          <w:szCs w:val="21"/>
          <w:lang w:val="pt-BR"/>
        </w:rPr>
        <w:t>⑤</w:t>
      </w:r>
      <w:r>
        <w:rPr>
          <w:rFonts w:ascii="宋体"/>
          <w:sz w:val="21"/>
          <w:szCs w:val="21"/>
          <w:lang w:val="pt-BR"/>
        </w:rPr>
        <w:t xml:space="preserve"> </w:t>
      </w:r>
      <w:r>
        <w:rPr>
          <w:rFonts w:ascii="宋体"/>
          <w:sz w:val="21"/>
          <w:szCs w:val="21"/>
          <w:u w:val="single"/>
          <w:lang w:val="pt-BR"/>
        </w:rPr>
        <w:t xml:space="preserve">                         </w:t>
      </w:r>
    </w:p>
    <w:p>
      <w:pPr>
        <w:wordWrap w:val="0"/>
        <w:overflowPunct w:val="0"/>
        <w:autoSpaceDE w:val="0"/>
        <w:autoSpaceDN w:val="0"/>
        <w:adjustRightInd w:val="0"/>
        <w:spacing w:before="312" w:beforeLines="100" w:after="156" w:afterLines="50"/>
        <w:ind w:firstLine="420"/>
        <w:rPr>
          <w:rFonts w:ascii="宋体"/>
          <w:sz w:val="21"/>
          <w:szCs w:val="21"/>
          <w:u w:val="single"/>
          <w:lang w:val="pt-BR"/>
        </w:rPr>
      </w:pPr>
      <w:r>
        <w:rPr>
          <w:rFonts w:hint="eastAsia" w:ascii="宋体" w:hAnsi="宋体"/>
          <w:sz w:val="21"/>
          <w:szCs w:val="21"/>
          <w:lang w:val="pt-BR"/>
        </w:rPr>
        <w:t>⑥</w:t>
      </w:r>
      <w:r>
        <w:rPr>
          <w:rFonts w:ascii="宋体" w:hAnsi="宋体"/>
          <w:sz w:val="21"/>
          <w:szCs w:val="21"/>
          <w:u w:val="single"/>
          <w:lang w:val="pt-BR"/>
        </w:rPr>
        <w:t xml:space="preserve">            </w:t>
      </w:r>
      <w:ins w:id="58" w:author="亦有心？" w:date="2019-01-11T22:56:33Z">
        <w:r>
          <w:rPr>
            <w:rFonts w:hint="eastAsia" w:ascii="宋体" w:cs="宋体"/>
            <w:b/>
            <w:bCs/>
            <w:color w:val="00B0F0"/>
            <w:kern w:val="0"/>
            <w:sz w:val="20"/>
            <w:szCs w:val="20"/>
            <w:lang w:val="pt-BR"/>
            <w:rPrChange w:id="59" w:author="亦有心？" w:date="2019-01-11T22:56:38Z">
              <w:rPr>
                <w:rFonts w:hint="eastAsia" w:ascii="宋体" w:cs="宋体"/>
                <w:kern w:val="0"/>
                <w:sz w:val="20"/>
                <w:szCs w:val="20"/>
                <w:lang w:val="pt-BR"/>
              </w:rPr>
            </w:rPrChange>
          </w:rPr>
          <w:t>strlen(t)+1</w:t>
        </w:r>
      </w:ins>
      <w:ins w:id="61" w:author="亦有心？" w:date="2019-01-11T22:56:33Z">
        <w:r>
          <w:rPr>
            <w:rFonts w:ascii="宋体"/>
            <w:b/>
            <w:bCs/>
            <w:color w:val="00B0F0"/>
            <w:sz w:val="21"/>
            <w:szCs w:val="21"/>
            <w:u w:val="single"/>
            <w:rPrChange w:id="62" w:author="亦有心？" w:date="2019-01-11T22:56:38Z">
              <w:rPr>
                <w:rFonts w:ascii="宋体"/>
                <w:color w:val="FF0000"/>
                <w:sz w:val="21"/>
                <w:szCs w:val="21"/>
                <w:u w:val="single"/>
              </w:rPr>
            </w:rPrChange>
          </w:rPr>
          <w:t xml:space="preserve"> </w:t>
        </w:r>
      </w:ins>
      <w:r>
        <w:rPr>
          <w:rFonts w:ascii="宋体" w:hAnsi="宋体"/>
          <w:sz w:val="21"/>
          <w:szCs w:val="21"/>
          <w:u w:val="single"/>
          <w:lang w:val="pt-BR"/>
        </w:rPr>
        <w:t xml:space="preserve">              </w:t>
      </w:r>
    </w:p>
    <w:p>
      <w:pPr>
        <w:wordWrap w:val="0"/>
        <w:overflowPunct w:val="0"/>
        <w:autoSpaceDE w:val="0"/>
        <w:autoSpaceDN w:val="0"/>
        <w:adjustRightInd w:val="0"/>
        <w:spacing w:before="156" w:beforeLines="50"/>
        <w:rPr>
          <w:sz w:val="21"/>
          <w:szCs w:val="21"/>
          <w:lang w:val="pt-BR"/>
        </w:rPr>
      </w:pPr>
      <w:r>
        <w:rPr>
          <w:sz w:val="21"/>
          <w:szCs w:val="21"/>
          <w:lang w:val="pt-BR"/>
        </w:rPr>
        <w:t xml:space="preserve">3. </w:t>
      </w:r>
      <w:r>
        <w:rPr>
          <w:rFonts w:hint="eastAsia" w:hAnsi="宋体"/>
          <w:sz w:val="21"/>
          <w:szCs w:val="21"/>
        </w:rPr>
        <w:t>本大题第、</w:t>
      </w:r>
      <w:r>
        <w:rPr>
          <w:rFonts w:hint="eastAsia" w:hAnsi="宋体"/>
          <w:sz w:val="21"/>
          <w:szCs w:val="21"/>
          <w:lang w:val="pt-BR"/>
        </w:rPr>
        <w:t>⑦</w:t>
      </w:r>
      <w:r>
        <w:rPr>
          <w:rFonts w:hint="eastAsia" w:hAnsi="宋体"/>
          <w:sz w:val="21"/>
          <w:szCs w:val="21"/>
        </w:rPr>
        <w:t>、</w:t>
      </w:r>
      <w:r>
        <w:rPr>
          <w:rFonts w:hint="eastAsia" w:hAnsi="宋体"/>
          <w:sz w:val="21"/>
          <w:szCs w:val="21"/>
          <w:lang w:val="pt-BR"/>
        </w:rPr>
        <w:t>⑧</w:t>
      </w:r>
      <w:r>
        <w:rPr>
          <w:rFonts w:hint="eastAsia" w:hAnsi="宋体"/>
          <w:sz w:val="21"/>
          <w:szCs w:val="21"/>
        </w:rPr>
        <w:t>、</w:t>
      </w:r>
      <w:r>
        <w:rPr>
          <w:rFonts w:hint="eastAsia" w:hAnsi="宋体"/>
          <w:sz w:val="21"/>
          <w:szCs w:val="21"/>
          <w:lang w:val="pt-BR"/>
        </w:rPr>
        <w:t>⑨</w:t>
      </w:r>
      <w:r>
        <w:rPr>
          <w:rFonts w:hint="eastAsia" w:hAnsi="宋体"/>
          <w:sz w:val="21"/>
          <w:szCs w:val="21"/>
        </w:rPr>
        <w:t>、</w:t>
      </w:r>
      <w:r>
        <w:rPr>
          <w:rFonts w:hint="eastAsia" w:hAnsi="宋体"/>
          <w:sz w:val="21"/>
          <w:szCs w:val="21"/>
          <w:lang w:val="pt-BR"/>
        </w:rPr>
        <w:t>⑩</w:t>
      </w:r>
      <w:r>
        <w:rPr>
          <w:rFonts w:hint="eastAsia" w:hAnsi="宋体"/>
          <w:sz w:val="21"/>
          <w:szCs w:val="21"/>
        </w:rPr>
        <w:t>空参阅下面的程序。</w:t>
      </w:r>
    </w:p>
    <w:p>
      <w:pPr>
        <w:spacing w:line="240" w:lineRule="atLeast"/>
        <w:rPr>
          <w:bCs/>
          <w:sz w:val="21"/>
          <w:szCs w:val="21"/>
        </w:rPr>
      </w:pPr>
      <w:r>
        <w:rPr>
          <w:bCs/>
          <w:sz w:val="21"/>
          <w:szCs w:val="21"/>
        </w:rPr>
        <w:t>[</w:t>
      </w:r>
      <w:r>
        <w:rPr>
          <w:rFonts w:hint="eastAsia" w:hAnsi="宋体"/>
          <w:bCs/>
          <w:sz w:val="21"/>
          <w:szCs w:val="21"/>
        </w:rPr>
        <w:t>程序说明</w:t>
      </w:r>
      <w:r>
        <w:rPr>
          <w:bCs/>
          <w:sz w:val="21"/>
          <w:szCs w:val="21"/>
        </w:rPr>
        <w:t xml:space="preserve">] </w:t>
      </w:r>
      <w:r>
        <w:rPr>
          <w:rFonts w:hint="eastAsia"/>
          <w:bCs/>
          <w:sz w:val="21"/>
          <w:szCs w:val="21"/>
        </w:rPr>
        <w:t>以下代码包含两个函数。</w:t>
      </w:r>
    </w:p>
    <w:p>
      <w:pPr>
        <w:spacing w:line="240" w:lineRule="atLeast"/>
        <w:rPr>
          <w:sz w:val="21"/>
          <w:szCs w:val="21"/>
        </w:rPr>
      </w:pPr>
      <w:r>
        <w:rPr>
          <w:rFonts w:hint="eastAsia"/>
          <w:bCs/>
          <w:sz w:val="21"/>
          <w:szCs w:val="21"/>
        </w:rPr>
        <w:t>函数CircleList仅用来判定给定单向链表是否循环链表</w:t>
      </w:r>
      <w:r>
        <w:rPr>
          <w:rFonts w:hint="eastAsia"/>
          <w:sz w:val="21"/>
          <w:szCs w:val="21"/>
        </w:rPr>
        <w:t>；循环链表指链表最后一个节点的指针域指向头节点，函数返回1表示该链表为循环链表，返回0则表示该链表不是循环链表；</w:t>
      </w:r>
    </w:p>
    <w:p>
      <w:pPr>
        <w:spacing w:line="240" w:lineRule="atLeast"/>
        <w:rPr>
          <w:rFonts w:hAnsi="宋体"/>
          <w:sz w:val="21"/>
          <w:szCs w:val="21"/>
        </w:rPr>
      </w:pPr>
      <w:r>
        <w:rPr>
          <w:rFonts w:hint="eastAsia"/>
          <w:sz w:val="21"/>
          <w:szCs w:val="21"/>
        </w:rPr>
        <w:t>函数CycleList用来判定单向链表是否存在环，存在环指：链表最后一个节点的指针域指向链表除自身外任一节点</w:t>
      </w:r>
      <w:r>
        <w:rPr>
          <w:rFonts w:hint="eastAsia" w:hAnsi="宋体"/>
          <w:sz w:val="21"/>
          <w:szCs w:val="21"/>
        </w:rPr>
        <w:t>，该函数返回1表示存在环，0表示不存在环。本函数采用快慢指针的方法，即快慢指针同时从头节点出发，快指针1次移动两步，而慢指针一次移动1步，如果存在环，则两个指针总有相遇的时刻。</w:t>
      </w:r>
    </w:p>
    <w:p>
      <w:pPr>
        <w:spacing w:line="240" w:lineRule="atLeast"/>
        <w:rPr>
          <w:rFonts w:asci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请</w:t>
      </w:r>
      <w:r>
        <w:rPr>
          <w:rFonts w:hint="eastAsia" w:ascii="宋体" w:hAnsi="宋体"/>
          <w:bCs/>
          <w:sz w:val="21"/>
          <w:szCs w:val="21"/>
        </w:rPr>
        <w:t>将下面程序中</w:t>
      </w:r>
      <w:r>
        <w:rPr>
          <w:rFonts w:hint="eastAsia" w:hAnsi="宋体"/>
          <w:sz w:val="21"/>
          <w:szCs w:val="21"/>
          <w:lang w:val="pt-BR"/>
        </w:rPr>
        <w:t>⑦</w:t>
      </w:r>
      <w:r>
        <w:rPr>
          <w:rFonts w:hint="eastAsia" w:hAnsi="宋体"/>
          <w:sz w:val="21"/>
          <w:szCs w:val="21"/>
        </w:rPr>
        <w:t>、</w:t>
      </w:r>
      <w:r>
        <w:rPr>
          <w:rFonts w:hint="eastAsia" w:hAnsi="宋体"/>
          <w:sz w:val="21"/>
          <w:szCs w:val="21"/>
          <w:lang w:val="pt-BR"/>
        </w:rPr>
        <w:t>⑧</w:t>
      </w:r>
      <w:r>
        <w:rPr>
          <w:rFonts w:hint="eastAsia" w:hAnsi="宋体"/>
          <w:sz w:val="21"/>
          <w:szCs w:val="21"/>
        </w:rPr>
        <w:t>、</w:t>
      </w:r>
      <w:r>
        <w:rPr>
          <w:rFonts w:hint="eastAsia" w:hAnsi="宋体"/>
          <w:sz w:val="21"/>
          <w:szCs w:val="21"/>
          <w:lang w:val="pt-BR"/>
        </w:rPr>
        <w:t>⑨</w:t>
      </w:r>
      <w:r>
        <w:rPr>
          <w:rFonts w:hint="eastAsia" w:hAnsi="宋体"/>
          <w:sz w:val="21"/>
          <w:szCs w:val="21"/>
        </w:rPr>
        <w:t>、</w:t>
      </w:r>
      <w:r>
        <w:rPr>
          <w:rFonts w:hint="eastAsia" w:hAnsi="宋体"/>
          <w:sz w:val="21"/>
          <w:szCs w:val="21"/>
          <w:lang w:val="pt-BR"/>
        </w:rPr>
        <w:t>⑩</w:t>
      </w:r>
      <w:r>
        <w:rPr>
          <w:rFonts w:hint="eastAsia" w:ascii="宋体" w:hAnsi="宋体"/>
          <w:sz w:val="21"/>
          <w:szCs w:val="21"/>
        </w:rPr>
        <w:t>处应该完善的内容填写在本小题后</w:t>
      </w:r>
      <w:r>
        <w:rPr>
          <w:rFonts w:hint="eastAsia" w:hAnsi="宋体"/>
          <w:sz w:val="21"/>
          <w:szCs w:val="21"/>
          <w:lang w:val="pt-BR"/>
        </w:rPr>
        <w:t>⑦</w:t>
      </w:r>
      <w:r>
        <w:rPr>
          <w:rFonts w:hint="eastAsia" w:hAnsi="宋体"/>
          <w:sz w:val="21"/>
          <w:szCs w:val="21"/>
        </w:rPr>
        <w:t>、</w:t>
      </w:r>
      <w:r>
        <w:rPr>
          <w:rFonts w:hint="eastAsia" w:hAnsi="宋体"/>
          <w:sz w:val="21"/>
          <w:szCs w:val="21"/>
          <w:lang w:val="pt-BR"/>
        </w:rPr>
        <w:t>⑧</w:t>
      </w:r>
      <w:r>
        <w:rPr>
          <w:rFonts w:hint="eastAsia" w:hAnsi="宋体"/>
          <w:sz w:val="21"/>
          <w:szCs w:val="21"/>
        </w:rPr>
        <w:t>、</w:t>
      </w:r>
      <w:r>
        <w:rPr>
          <w:rFonts w:hint="eastAsia" w:hAnsi="宋体"/>
          <w:sz w:val="21"/>
          <w:szCs w:val="21"/>
          <w:lang w:val="pt-BR"/>
        </w:rPr>
        <w:t>⑨</w:t>
      </w:r>
      <w:r>
        <w:rPr>
          <w:rFonts w:hint="eastAsia" w:hAnsi="宋体"/>
          <w:sz w:val="21"/>
          <w:szCs w:val="21"/>
        </w:rPr>
        <w:t>、</w:t>
      </w:r>
      <w:r>
        <w:rPr>
          <w:rFonts w:hint="eastAsia" w:hAnsi="宋体"/>
          <w:sz w:val="21"/>
          <w:szCs w:val="21"/>
          <w:lang w:val="pt-BR"/>
        </w:rPr>
        <w:t>⑩</w:t>
      </w:r>
      <w:r>
        <w:rPr>
          <w:rFonts w:hint="eastAsia" w:ascii="宋体" w:hAnsi="宋体"/>
          <w:sz w:val="21"/>
          <w:szCs w:val="21"/>
        </w:rPr>
        <w:t>后面的下划线处。</w:t>
      </w:r>
    </w:p>
    <w:p>
      <w:pPr>
        <w:wordWrap w:val="0"/>
        <w:overflowPunct w:val="0"/>
        <w:autoSpaceDE w:val="0"/>
        <w:autoSpaceDN w:val="0"/>
        <w:adjustRightInd w:val="0"/>
        <w:spacing w:before="62" w:beforeLines="2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>#include &lt;stdio.h&gt;</w:t>
      </w:r>
    </w:p>
    <w:p>
      <w:pPr>
        <w:wordWrap w:val="0"/>
        <w:overflowPunct w:val="0"/>
        <w:autoSpaceDE w:val="0"/>
        <w:autoSpaceDN w:val="0"/>
        <w:adjustRightInd w:val="0"/>
        <w:spacing w:before="62" w:beforeLines="2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>struct linklist_data{</w:t>
      </w:r>
    </w:p>
    <w:p>
      <w:pPr>
        <w:wordWrap w:val="0"/>
        <w:overflowPunct w:val="0"/>
        <w:autoSpaceDE w:val="0"/>
        <w:autoSpaceDN w:val="0"/>
        <w:adjustRightInd w:val="0"/>
        <w:spacing w:before="62" w:beforeLines="2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int data;</w:t>
      </w:r>
    </w:p>
    <w:p>
      <w:pPr>
        <w:wordWrap w:val="0"/>
        <w:overflowPunct w:val="0"/>
        <w:autoSpaceDE w:val="0"/>
        <w:autoSpaceDN w:val="0"/>
        <w:adjustRightInd w:val="0"/>
        <w:spacing w:before="62" w:beforeLines="2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struct linklist_data *next;</w:t>
      </w:r>
    </w:p>
    <w:p>
      <w:pPr>
        <w:wordWrap w:val="0"/>
        <w:overflowPunct w:val="0"/>
        <w:autoSpaceDE w:val="0"/>
        <w:autoSpaceDN w:val="0"/>
        <w:adjustRightInd w:val="0"/>
        <w:spacing w:before="62" w:beforeLines="2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>};</w:t>
      </w:r>
    </w:p>
    <w:p>
      <w:pPr>
        <w:wordWrap w:val="0"/>
        <w:overflowPunct w:val="0"/>
        <w:autoSpaceDE w:val="0"/>
        <w:autoSpaceDN w:val="0"/>
        <w:adjustRightInd w:val="0"/>
        <w:spacing w:before="62" w:beforeLines="2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>int CircleList(struct linklist_data *head) {</w:t>
      </w:r>
    </w:p>
    <w:p>
      <w:pPr>
        <w:wordWrap w:val="0"/>
        <w:overflowPunct w:val="0"/>
        <w:autoSpaceDE w:val="0"/>
        <w:autoSpaceDN w:val="0"/>
        <w:adjustRightInd w:val="0"/>
        <w:spacing w:before="62" w:beforeLines="2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struct linklist_data *t, *h;</w:t>
      </w:r>
    </w:p>
    <w:p>
      <w:pPr>
        <w:wordWrap w:val="0"/>
        <w:overflowPunct w:val="0"/>
        <w:autoSpaceDE w:val="0"/>
        <w:autoSpaceDN w:val="0"/>
        <w:adjustRightInd w:val="0"/>
        <w:spacing w:before="62" w:beforeLines="2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h = head;</w:t>
      </w:r>
    </w:p>
    <w:p>
      <w:pPr>
        <w:wordWrap w:val="0"/>
        <w:overflowPunct w:val="0"/>
        <w:autoSpaceDE w:val="0"/>
        <w:autoSpaceDN w:val="0"/>
        <w:adjustRightInd w:val="0"/>
        <w:spacing w:before="62" w:beforeLines="2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t = h;</w:t>
      </w:r>
    </w:p>
    <w:p>
      <w:pPr>
        <w:wordWrap w:val="0"/>
        <w:overflowPunct w:val="0"/>
        <w:autoSpaceDE w:val="0"/>
        <w:autoSpaceDN w:val="0"/>
        <w:adjustRightInd w:val="0"/>
        <w:spacing w:before="62" w:beforeLines="2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if(h==NULL) return -1;</w:t>
      </w:r>
    </w:p>
    <w:p>
      <w:pPr>
        <w:wordWrap w:val="0"/>
        <w:overflowPunct w:val="0"/>
        <w:autoSpaceDE w:val="0"/>
        <w:autoSpaceDN w:val="0"/>
        <w:adjustRightInd w:val="0"/>
        <w:spacing w:before="62" w:beforeLines="2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while(t=t-&gt;next)</w:t>
      </w:r>
    </w:p>
    <w:p>
      <w:pPr>
        <w:wordWrap w:val="0"/>
        <w:overflowPunct w:val="0"/>
        <w:autoSpaceDE w:val="0"/>
        <w:autoSpaceDN w:val="0"/>
        <w:adjustRightInd w:val="0"/>
        <w:spacing w:before="62" w:beforeLines="2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if(</w:t>
      </w:r>
      <w:r>
        <w:rPr>
          <w:sz w:val="21"/>
          <w:szCs w:val="21"/>
          <w:u w:val="single"/>
        </w:rPr>
        <w:t xml:space="preserve">     </w:t>
      </w:r>
      <w:r>
        <w:rPr>
          <w:rFonts w:hint="eastAsia" w:hAnsi="宋体"/>
          <w:sz w:val="21"/>
          <w:szCs w:val="21"/>
          <w:lang w:val="pt-BR"/>
        </w:rPr>
        <w:t>⑦</w:t>
      </w:r>
      <w:r>
        <w:rPr>
          <w:sz w:val="21"/>
          <w:szCs w:val="21"/>
          <w:u w:val="single"/>
        </w:rPr>
        <w:t xml:space="preserve">      </w:t>
      </w:r>
      <w:r>
        <w:rPr>
          <w:sz w:val="21"/>
          <w:szCs w:val="21"/>
        </w:rPr>
        <w:t>) return 1;</w:t>
      </w:r>
    </w:p>
    <w:p>
      <w:pPr>
        <w:wordWrap w:val="0"/>
        <w:overflowPunct w:val="0"/>
        <w:autoSpaceDE w:val="0"/>
        <w:autoSpaceDN w:val="0"/>
        <w:adjustRightInd w:val="0"/>
        <w:spacing w:before="62" w:beforeLines="2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return 0;</w:t>
      </w:r>
    </w:p>
    <w:p>
      <w:pPr>
        <w:wordWrap w:val="0"/>
        <w:overflowPunct w:val="0"/>
        <w:autoSpaceDE w:val="0"/>
        <w:autoSpaceDN w:val="0"/>
        <w:adjustRightInd w:val="0"/>
        <w:spacing w:before="62" w:beforeLines="2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wordWrap w:val="0"/>
        <w:overflowPunct w:val="0"/>
        <w:autoSpaceDE w:val="0"/>
        <w:autoSpaceDN w:val="0"/>
        <w:adjustRightInd w:val="0"/>
        <w:spacing w:before="62" w:beforeLines="2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>int CycleList(struct linklist_data *head) {</w:t>
      </w:r>
    </w:p>
    <w:p>
      <w:pPr>
        <w:wordWrap w:val="0"/>
        <w:overflowPunct w:val="0"/>
        <w:autoSpaceDE w:val="0"/>
        <w:autoSpaceDN w:val="0"/>
        <w:adjustRightInd w:val="0"/>
        <w:spacing w:before="62" w:beforeLines="2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struct linklist_data *pslow, *pfast;</w:t>
      </w:r>
    </w:p>
    <w:p>
      <w:pPr>
        <w:wordWrap w:val="0"/>
        <w:overflowPunct w:val="0"/>
        <w:autoSpaceDE w:val="0"/>
        <w:autoSpaceDN w:val="0"/>
        <w:adjustRightInd w:val="0"/>
        <w:spacing w:before="62" w:beforeLines="2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pslow = head;</w:t>
      </w:r>
    </w:p>
    <w:p>
      <w:pPr>
        <w:wordWrap w:val="0"/>
        <w:overflowPunct w:val="0"/>
        <w:autoSpaceDE w:val="0"/>
        <w:autoSpaceDN w:val="0"/>
        <w:adjustRightInd w:val="0"/>
        <w:spacing w:before="62" w:beforeLines="2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pfast = head;</w:t>
      </w:r>
    </w:p>
    <w:p>
      <w:pPr>
        <w:wordWrap w:val="0"/>
        <w:overflowPunct w:val="0"/>
        <w:autoSpaceDE w:val="0"/>
        <w:autoSpaceDN w:val="0"/>
        <w:adjustRightInd w:val="0"/>
        <w:spacing w:before="62" w:beforeLines="2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if(head==NULL) return -1;</w:t>
      </w:r>
    </w:p>
    <w:p>
      <w:pPr>
        <w:wordWrap w:val="0"/>
        <w:overflowPunct w:val="0"/>
        <w:autoSpaceDE w:val="0"/>
        <w:autoSpaceDN w:val="0"/>
        <w:adjustRightInd w:val="0"/>
        <w:spacing w:before="62" w:beforeLines="2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while(</w:t>
      </w:r>
      <w:r>
        <w:rPr>
          <w:sz w:val="21"/>
          <w:szCs w:val="21"/>
          <w:u w:val="single"/>
        </w:rPr>
        <w:t xml:space="preserve">     </w:t>
      </w:r>
      <w:r>
        <w:rPr>
          <w:rFonts w:hint="eastAsia" w:hAnsi="宋体"/>
          <w:sz w:val="21"/>
          <w:szCs w:val="21"/>
          <w:lang w:val="pt-BR"/>
        </w:rPr>
        <w:t>⑧</w:t>
      </w:r>
      <w:r>
        <w:rPr>
          <w:sz w:val="21"/>
          <w:szCs w:val="21"/>
          <w:u w:val="single"/>
        </w:rPr>
        <w:t xml:space="preserve">        </w:t>
      </w:r>
      <w:r>
        <w:rPr>
          <w:sz w:val="21"/>
          <w:szCs w:val="21"/>
        </w:rPr>
        <w:t>)</w:t>
      </w:r>
    </w:p>
    <w:p>
      <w:pPr>
        <w:wordWrap w:val="0"/>
        <w:overflowPunct w:val="0"/>
        <w:autoSpaceDE w:val="0"/>
        <w:autoSpaceDN w:val="0"/>
        <w:adjustRightInd w:val="0"/>
        <w:spacing w:before="62" w:beforeLines="2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{</w:t>
      </w:r>
    </w:p>
    <w:p>
      <w:pPr>
        <w:wordWrap w:val="0"/>
        <w:overflowPunct w:val="0"/>
        <w:autoSpaceDE w:val="0"/>
        <w:autoSpaceDN w:val="0"/>
        <w:adjustRightInd w:val="0"/>
        <w:spacing w:before="62" w:beforeLines="2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pslow = </w:t>
      </w:r>
      <w:r>
        <w:rPr>
          <w:sz w:val="21"/>
          <w:szCs w:val="21"/>
          <w:u w:val="single"/>
        </w:rPr>
        <w:t xml:space="preserve">    </w:t>
      </w:r>
      <w:r>
        <w:rPr>
          <w:rFonts w:hint="eastAsia" w:hAnsi="宋体"/>
          <w:sz w:val="21"/>
          <w:szCs w:val="21"/>
          <w:lang w:val="pt-BR"/>
        </w:rPr>
        <w:t>⑨</w:t>
      </w:r>
      <w:r>
        <w:rPr>
          <w:sz w:val="21"/>
          <w:szCs w:val="21"/>
          <w:u w:val="single"/>
        </w:rPr>
        <w:t xml:space="preserve">     </w:t>
      </w:r>
      <w:r>
        <w:rPr>
          <w:sz w:val="21"/>
          <w:szCs w:val="21"/>
        </w:rPr>
        <w:t xml:space="preserve">; </w:t>
      </w:r>
    </w:p>
    <w:p>
      <w:pPr>
        <w:wordWrap w:val="0"/>
        <w:overflowPunct w:val="0"/>
        <w:autoSpaceDE w:val="0"/>
        <w:autoSpaceDN w:val="0"/>
        <w:adjustRightInd w:val="0"/>
        <w:spacing w:before="62" w:beforeLines="2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pfast = </w:t>
      </w:r>
      <w:r>
        <w:rPr>
          <w:sz w:val="21"/>
          <w:szCs w:val="21"/>
          <w:u w:val="single"/>
        </w:rPr>
        <w:t xml:space="preserve">    </w:t>
      </w:r>
      <w:r>
        <w:rPr>
          <w:rFonts w:hint="eastAsia" w:hAnsi="宋体"/>
          <w:sz w:val="21"/>
          <w:szCs w:val="21"/>
          <w:lang w:val="pt-BR"/>
        </w:rPr>
        <w:t>⑩</w:t>
      </w:r>
      <w:r>
        <w:rPr>
          <w:sz w:val="21"/>
          <w:szCs w:val="21"/>
          <w:u w:val="single"/>
        </w:rPr>
        <w:t xml:space="preserve">      </w:t>
      </w:r>
      <w:r>
        <w:rPr>
          <w:sz w:val="21"/>
          <w:szCs w:val="21"/>
        </w:rPr>
        <w:t>;</w:t>
      </w:r>
    </w:p>
    <w:p>
      <w:pPr>
        <w:wordWrap w:val="0"/>
        <w:overflowPunct w:val="0"/>
        <w:autoSpaceDE w:val="0"/>
        <w:autoSpaceDN w:val="0"/>
        <w:adjustRightInd w:val="0"/>
        <w:spacing w:before="62" w:beforeLines="2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if(pslow==pfast) return 1;</w:t>
      </w:r>
    </w:p>
    <w:p>
      <w:pPr>
        <w:wordWrap w:val="0"/>
        <w:overflowPunct w:val="0"/>
        <w:autoSpaceDE w:val="0"/>
        <w:autoSpaceDN w:val="0"/>
        <w:adjustRightInd w:val="0"/>
        <w:spacing w:before="62" w:beforeLines="2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}</w:t>
      </w:r>
    </w:p>
    <w:p>
      <w:pPr>
        <w:wordWrap w:val="0"/>
        <w:overflowPunct w:val="0"/>
        <w:autoSpaceDE w:val="0"/>
        <w:autoSpaceDN w:val="0"/>
        <w:adjustRightInd w:val="0"/>
        <w:spacing w:before="62" w:beforeLines="2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return 0;</w:t>
      </w:r>
    </w:p>
    <w:p>
      <w:pPr>
        <w:wordWrap w:val="0"/>
        <w:overflowPunct w:val="0"/>
        <w:autoSpaceDE w:val="0"/>
        <w:autoSpaceDN w:val="0"/>
        <w:adjustRightInd w:val="0"/>
        <w:spacing w:before="62" w:beforeLines="20"/>
        <w:ind w:firstLine="432" w:firstLineChars="206"/>
        <w:rPr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>
      <w:pPr>
        <w:wordWrap w:val="0"/>
        <w:overflowPunct w:val="0"/>
        <w:autoSpaceDE w:val="0"/>
        <w:autoSpaceDN w:val="0"/>
        <w:adjustRightInd w:val="0"/>
        <w:spacing w:before="312" w:beforeLines="100" w:after="156" w:afterLines="50"/>
        <w:ind w:firstLine="432" w:firstLineChars="206"/>
        <w:rPr>
          <w:rFonts w:ascii="宋体"/>
          <w:sz w:val="21"/>
          <w:szCs w:val="21"/>
          <w:u w:val="single"/>
        </w:rPr>
      </w:pPr>
      <w:r>
        <w:rPr>
          <w:rFonts w:hint="eastAsia" w:ascii="宋体" w:hAnsi="宋体"/>
          <w:sz w:val="21"/>
          <w:szCs w:val="21"/>
        </w:rPr>
        <w:t>⑦</w:t>
      </w:r>
      <w:r>
        <w:rPr>
          <w:rFonts w:ascii="宋体" w:hAnsi="宋体"/>
          <w:sz w:val="21"/>
          <w:szCs w:val="21"/>
          <w:u w:val="single"/>
        </w:rPr>
        <w:t xml:space="preserve">                          </w:t>
      </w:r>
      <w:bookmarkStart w:id="0" w:name="_GoBack"/>
      <w:bookmarkEnd w:id="0"/>
      <w:r>
        <w:rPr>
          <w:rFonts w:ascii="宋体" w:hAnsi="宋体"/>
          <w:sz w:val="21"/>
          <w:szCs w:val="21"/>
          <w:u w:val="single"/>
        </w:rPr>
        <w:t xml:space="preserve">       </w:t>
      </w:r>
    </w:p>
    <w:p>
      <w:pPr>
        <w:wordWrap w:val="0"/>
        <w:overflowPunct w:val="0"/>
        <w:autoSpaceDE w:val="0"/>
        <w:autoSpaceDN w:val="0"/>
        <w:adjustRightInd w:val="0"/>
        <w:spacing w:before="0" w:beforeLines="-2147483648" w:after="0" w:afterLines="-2147483648"/>
        <w:ind w:left="0" w:firstLine="0" w:firstLineChars="0"/>
        <w:rPr>
          <w:rFonts w:ascii="宋体" w:hAnsi="宋体"/>
          <w:sz w:val="21"/>
          <w:szCs w:val="21"/>
          <w:u w:val="single"/>
        </w:rPr>
        <w:pPrChange w:id="64" w:author="亦有心？" w:date="2019-01-11T22:57:36Z">
          <w:pPr>
            <w:wordWrap w:val="0"/>
            <w:overflowPunct w:val="0"/>
            <w:autoSpaceDE w:val="0"/>
            <w:autoSpaceDN w:val="0"/>
            <w:adjustRightInd w:val="0"/>
            <w:spacing w:before="312" w:beforeLines="100" w:after="156" w:afterLines="50"/>
            <w:ind w:firstLine="432" w:firstLineChars="206"/>
          </w:pPr>
        </w:pPrChange>
      </w:pPr>
      <w:r>
        <w:rPr>
          <w:rFonts w:hint="eastAsia" w:ascii="宋体" w:hAnsi="宋体"/>
          <w:sz w:val="21"/>
          <w:szCs w:val="21"/>
        </w:rPr>
        <w:t>⑧</w:t>
      </w:r>
      <w:r>
        <w:rPr>
          <w:rFonts w:ascii="宋体" w:hAnsi="宋体"/>
          <w:sz w:val="21"/>
          <w:szCs w:val="21"/>
          <w:u w:val="single"/>
        </w:rPr>
        <w:t xml:space="preserve">        </w:t>
      </w:r>
      <w:del w:id="65" w:author="亦有心？" w:date="2019-01-11T22:57:38Z">
        <w:r>
          <w:rPr>
            <w:rFonts w:ascii="宋体" w:hAnsi="宋体"/>
            <w:sz w:val="21"/>
            <w:szCs w:val="21"/>
            <w:u w:val="single"/>
          </w:rPr>
          <w:delText xml:space="preserve">   </w:delText>
        </w:r>
      </w:del>
      <w:del w:id="66" w:author="亦有心？" w:date="2019-01-11T22:57:37Z">
        <w:r>
          <w:rPr>
            <w:rFonts w:ascii="宋体" w:hAnsi="宋体"/>
            <w:sz w:val="21"/>
            <w:szCs w:val="21"/>
            <w:u w:val="single"/>
          </w:rPr>
          <w:delText xml:space="preserve"> </w:delText>
        </w:r>
      </w:del>
      <w:r>
        <w:rPr>
          <w:rFonts w:ascii="宋体" w:hAnsi="宋体"/>
          <w:sz w:val="21"/>
          <w:szCs w:val="21"/>
          <w:u w:val="single"/>
        </w:rPr>
        <w:t xml:space="preserve">  </w:t>
      </w:r>
      <w:del w:id="67" w:author="亦有心？" w:date="2019-01-11T22:59:24Z">
        <w:r>
          <w:rPr>
            <w:rFonts w:ascii="宋体" w:hAnsi="宋体"/>
            <w:sz w:val="21"/>
            <w:szCs w:val="21"/>
            <w:u w:val="single"/>
          </w:rPr>
          <w:delText xml:space="preserve"> </w:delText>
        </w:r>
      </w:del>
      <w:del w:id="68" w:author="亦有心？" w:date="2019-01-11T22:59:23Z">
        <w:r>
          <w:rPr>
            <w:rFonts w:ascii="宋体" w:hAnsi="宋体"/>
            <w:sz w:val="21"/>
            <w:szCs w:val="21"/>
            <w:u w:val="single"/>
          </w:rPr>
          <w:delText xml:space="preserve">  </w:delText>
        </w:r>
      </w:del>
      <w:ins w:id="69" w:author="亦有心？" w:date="2019-01-11T22:57:31Z">
        <w:r>
          <w:rPr>
            <w:rFonts w:ascii="宋体" w:hAnsi="宋体"/>
            <w:color w:val="FF0000"/>
            <w:sz w:val="21"/>
            <w:szCs w:val="21"/>
            <w:u w:val="single"/>
          </w:rPr>
          <w:t xml:space="preserve"> </w:t>
        </w:r>
      </w:ins>
      <w:ins w:id="70" w:author="亦有心？" w:date="2019-01-11T22:57:31Z">
        <w:r>
          <w:rPr>
            <w:color w:val="FF0000"/>
            <w:sz w:val="21"/>
            <w:szCs w:val="21"/>
            <w:u w:val="single"/>
          </w:rPr>
          <w:t>pfast &amp;&amp; pfast-&gt;next</w:t>
        </w:r>
      </w:ins>
      <w:ins w:id="71" w:author="亦有心？" w:date="2019-01-11T22:57:31Z">
        <w:r>
          <w:rPr>
            <w:rFonts w:ascii="宋体" w:hAnsi="宋体"/>
            <w:color w:val="FF0000"/>
            <w:sz w:val="21"/>
            <w:szCs w:val="21"/>
            <w:u w:val="single"/>
          </w:rPr>
          <w:t xml:space="preserve">   </w:t>
        </w:r>
      </w:ins>
      <w:del w:id="72" w:author="亦有心？" w:date="2019-01-11T22:59:18Z">
        <w:r>
          <w:rPr>
            <w:rFonts w:ascii="宋体" w:hAnsi="宋体"/>
            <w:sz w:val="21"/>
            <w:szCs w:val="21"/>
            <w:u w:val="single"/>
          </w:rPr>
          <w:delText xml:space="preserve"> </w:delText>
        </w:r>
      </w:del>
      <w:del w:id="73" w:author="亦有心？" w:date="2019-01-11T22:59:17Z">
        <w:r>
          <w:rPr>
            <w:rFonts w:ascii="宋体" w:hAnsi="宋体"/>
            <w:sz w:val="21"/>
            <w:szCs w:val="21"/>
            <w:u w:val="single"/>
          </w:rPr>
          <w:delText xml:space="preserve"> </w:delText>
        </w:r>
      </w:del>
      <w:del w:id="74" w:author="亦有心？" w:date="2019-01-11T22:59:16Z">
        <w:r>
          <w:rPr>
            <w:rFonts w:ascii="宋体" w:hAnsi="宋体"/>
            <w:sz w:val="21"/>
            <w:szCs w:val="21"/>
            <w:u w:val="single"/>
          </w:rPr>
          <w:delText xml:space="preserve">   </w:delText>
        </w:r>
      </w:del>
      <w:del w:id="75" w:author="亦有心？" w:date="2019-01-11T22:57:40Z">
        <w:r>
          <w:rPr>
            <w:rFonts w:ascii="宋体" w:hAnsi="宋体"/>
            <w:sz w:val="21"/>
            <w:szCs w:val="21"/>
            <w:u w:val="single"/>
          </w:rPr>
          <w:delText xml:space="preserve"> </w:delText>
        </w:r>
      </w:del>
      <w:del w:id="76" w:author="亦有心？" w:date="2019-01-11T22:57:39Z">
        <w:r>
          <w:rPr>
            <w:rFonts w:ascii="宋体" w:hAnsi="宋体"/>
            <w:sz w:val="21"/>
            <w:szCs w:val="21"/>
            <w:u w:val="single"/>
          </w:rPr>
          <w:delText xml:space="preserve">    </w:delText>
        </w:r>
      </w:del>
      <w:r>
        <w:rPr>
          <w:rFonts w:ascii="宋体" w:hAnsi="宋体"/>
          <w:sz w:val="21"/>
          <w:szCs w:val="21"/>
          <w:u w:val="single"/>
        </w:rPr>
        <w:t xml:space="preserve">      </w:t>
      </w:r>
    </w:p>
    <w:p>
      <w:pPr>
        <w:wordWrap w:val="0"/>
        <w:overflowPunct w:val="0"/>
        <w:autoSpaceDE w:val="0"/>
        <w:autoSpaceDN w:val="0"/>
        <w:adjustRightInd w:val="0"/>
        <w:spacing w:before="312" w:beforeLines="100" w:after="156" w:afterLines="50"/>
        <w:ind w:firstLine="432" w:firstLineChars="206"/>
        <w:rPr>
          <w:rFonts w:ascii="宋体" w:hAnsi="宋体"/>
          <w:sz w:val="21"/>
          <w:szCs w:val="21"/>
          <w:u w:val="single"/>
          <w:lang w:val="it-IT"/>
        </w:rPr>
      </w:pPr>
      <w:r>
        <w:rPr>
          <w:rFonts w:hint="eastAsia" w:ascii="宋体" w:hAnsi="宋体"/>
          <w:sz w:val="21"/>
          <w:szCs w:val="21"/>
          <w:lang w:val="it-IT"/>
        </w:rPr>
        <w:t>⑨</w:t>
      </w:r>
      <w:r>
        <w:rPr>
          <w:rFonts w:ascii="宋体" w:hAnsi="宋体"/>
          <w:sz w:val="21"/>
          <w:szCs w:val="21"/>
          <w:u w:val="single"/>
          <w:lang w:val="it-IT"/>
        </w:rPr>
        <w:t xml:space="preserve">                                 </w:t>
      </w:r>
    </w:p>
    <w:p>
      <w:pPr>
        <w:wordWrap w:val="0"/>
        <w:overflowPunct w:val="0"/>
        <w:autoSpaceDE w:val="0"/>
        <w:autoSpaceDN w:val="0"/>
        <w:adjustRightInd w:val="0"/>
        <w:spacing w:before="312" w:beforeLines="100" w:after="156" w:afterLines="50"/>
        <w:ind w:firstLine="432" w:firstLineChars="206"/>
        <w:rPr>
          <w:rFonts w:ascii="宋体"/>
          <w:color w:val="A6A6A6"/>
          <w:sz w:val="21"/>
          <w:szCs w:val="21"/>
          <w:lang w:val="it-IT"/>
        </w:rPr>
      </w:pPr>
      <w:r>
        <w:rPr>
          <w:rFonts w:hint="eastAsia" w:ascii="宋体" w:hAnsi="宋体"/>
          <w:sz w:val="21"/>
          <w:szCs w:val="21"/>
          <w:lang w:val="it-IT"/>
        </w:rPr>
        <w:t>⑩</w:t>
      </w:r>
      <w:r>
        <w:rPr>
          <w:rFonts w:ascii="宋体" w:hAnsi="宋体"/>
          <w:sz w:val="21"/>
          <w:szCs w:val="21"/>
          <w:u w:val="single"/>
          <w:lang w:val="it-IT"/>
        </w:rPr>
        <w:t xml:space="preserve">                                 </w:t>
      </w:r>
    </w:p>
    <w:p>
      <w:pPr>
        <w:spacing w:line="240" w:lineRule="atLeast"/>
        <w:rPr>
          <w:rFonts w:ascii="宋体"/>
          <w:color w:val="A6A6A6"/>
          <w:sz w:val="21"/>
          <w:szCs w:val="21"/>
          <w:lang w:val="it-IT"/>
        </w:rPr>
      </w:pPr>
      <w:r>
        <w:rPr>
          <w:rFonts w:ascii="宋体"/>
          <w:color w:val="A6A6A6"/>
          <w:sz w:val="21"/>
          <w:szCs w:val="21"/>
          <w:lang w:val="it-IT"/>
        </w:rPr>
        <w:br w:type="page"/>
      </w:r>
    </w:p>
    <w:p>
      <w:pPr>
        <w:spacing w:line="240" w:lineRule="atLeast"/>
        <w:jc w:val="center"/>
        <w:rPr>
          <w:rFonts w:ascii="宋体"/>
          <w:b/>
          <w:sz w:val="24"/>
        </w:rPr>
      </w:pPr>
      <w:r>
        <w:rPr>
          <w:rFonts w:hint="eastAsia" w:ascii="宋体" w:hAnsi="宋体"/>
          <w:b/>
          <w:sz w:val="24"/>
        </w:rPr>
        <w:t>附表</w:t>
      </w:r>
      <w:r>
        <w:rPr>
          <w:rFonts w:ascii="宋体" w:hAnsi="宋体"/>
          <w:b/>
          <w:sz w:val="24"/>
        </w:rPr>
        <w:t xml:space="preserve">1 </w:t>
      </w:r>
      <w:r>
        <w:rPr>
          <w:rFonts w:hint="eastAsia" w:ascii="宋体" w:hAnsi="宋体"/>
          <w:b/>
          <w:sz w:val="24"/>
        </w:rPr>
        <w:t>运算符的优先级和结合性</w:t>
      </w:r>
    </w:p>
    <w:tbl>
      <w:tblPr>
        <w:tblStyle w:val="10"/>
        <w:tblW w:w="7200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0" w:type="dxa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运</w:t>
            </w:r>
            <w:r>
              <w:rPr>
                <w:rFonts w:ascii="宋体" w:hAnsi="宋体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/>
                <w:sz w:val="21"/>
                <w:szCs w:val="21"/>
              </w:rPr>
              <w:t>算</w:t>
            </w:r>
            <w:r>
              <w:rPr>
                <w:rFonts w:ascii="宋体" w:hAnsi="宋体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/>
                <w:sz w:val="21"/>
                <w:szCs w:val="21"/>
              </w:rPr>
              <w:t>符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结合性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5" w:hRule="atLeast"/>
        </w:trPr>
        <w:tc>
          <w:tcPr>
            <w:tcW w:w="5940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（）</w:t>
            </w:r>
            <w:r>
              <w:rPr>
                <w:rFonts w:ascii="宋体" w:hAnsi="宋体"/>
                <w:sz w:val="21"/>
                <w:szCs w:val="21"/>
              </w:rPr>
              <w:t xml:space="preserve">  [ ]  -&gt;  . </w:t>
            </w:r>
          </w:p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!  ~  ++  --  +  -  *  &amp;  (</w:t>
            </w:r>
            <w:r>
              <w:rPr>
                <w:rFonts w:hint="eastAsia" w:ascii="宋体" w:hAnsi="宋体"/>
                <w:sz w:val="21"/>
                <w:szCs w:val="21"/>
              </w:rPr>
              <w:t>类型</w:t>
            </w:r>
            <w:r>
              <w:rPr>
                <w:rFonts w:ascii="宋体" w:hAnsi="宋体"/>
                <w:sz w:val="21"/>
                <w:szCs w:val="21"/>
              </w:rPr>
              <w:t>)  sizeof</w:t>
            </w:r>
          </w:p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*  /  %</w:t>
            </w:r>
          </w:p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+  -</w:t>
            </w:r>
          </w:p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&lt;&lt;  &gt;&gt;</w:t>
            </w:r>
          </w:p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&lt;  &lt;=  &gt;  &gt;=</w:t>
            </w:r>
          </w:p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==  !=</w:t>
            </w:r>
          </w:p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&amp;</w:t>
            </w:r>
          </w:p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^</w:t>
            </w:r>
          </w:p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|</w:t>
            </w:r>
          </w:p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&amp;&amp;</w:t>
            </w:r>
          </w:p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||</w:t>
            </w:r>
          </w:p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?:</w:t>
            </w:r>
          </w:p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=  +=  -=  *=  /=  %=  &amp;=  ^=  |=  &lt;&lt;=  &gt;&gt;=</w:t>
            </w:r>
          </w:p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,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左结合</w:t>
            </w:r>
          </w:p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右结合</w:t>
            </w:r>
          </w:p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左结合</w:t>
            </w:r>
          </w:p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左结合</w:t>
            </w:r>
          </w:p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左结合</w:t>
            </w:r>
          </w:p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左结合</w:t>
            </w:r>
          </w:p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左结合</w:t>
            </w:r>
          </w:p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左结合</w:t>
            </w:r>
          </w:p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左结合</w:t>
            </w:r>
          </w:p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左结合</w:t>
            </w:r>
          </w:p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左结合</w:t>
            </w:r>
          </w:p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左结合</w:t>
            </w:r>
          </w:p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右结合</w:t>
            </w:r>
          </w:p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右结合</w:t>
            </w:r>
          </w:p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左结合</w:t>
            </w:r>
          </w:p>
        </w:tc>
      </w:tr>
    </w:tbl>
    <w:p>
      <w:pPr>
        <w:spacing w:line="240" w:lineRule="atLeast"/>
        <w:rPr>
          <w:rFonts w:asci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注：同一行上各运算符具有相同的优先级，纵向往下优先级递降。</w:t>
      </w:r>
    </w:p>
    <w:sectPr>
      <w:footerReference r:id="rId3" w:type="default"/>
      <w:footerReference r:id="rId4" w:type="even"/>
      <w:pgSz w:w="11906" w:h="16838"/>
      <w:pgMar w:top="851" w:right="1451" w:bottom="1701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right="360"/>
      <w:jc w:val="center"/>
    </w:pPr>
    <w:r>
      <w:t>C</w:t>
    </w:r>
    <w:r>
      <w:rPr>
        <w:rFonts w:hint="eastAsia"/>
      </w:rPr>
      <w:t>语言程序设计试卷</w:t>
    </w:r>
    <w:r>
      <w:t xml:space="preserve"> </w:t>
    </w:r>
    <w:r>
      <w:rPr>
        <w:rFonts w:hint="eastAsia"/>
      </w:rPr>
      <w:t>共</w:t>
    </w:r>
    <w:r>
      <w:rPr>
        <w:rStyle w:val="8"/>
      </w:rPr>
      <w:fldChar w:fldCharType="begin"/>
    </w:r>
    <w:r>
      <w:rPr>
        <w:rStyle w:val="8"/>
      </w:rPr>
      <w:instrText xml:space="preserve"> NUMPAGES </w:instrText>
    </w:r>
    <w:r>
      <w:rPr>
        <w:rStyle w:val="8"/>
      </w:rPr>
      <w:fldChar w:fldCharType="separate"/>
    </w:r>
    <w:r>
      <w:rPr>
        <w:rStyle w:val="8"/>
      </w:rPr>
      <w:t>11</w:t>
    </w:r>
    <w:r>
      <w:rPr>
        <w:rStyle w:val="8"/>
      </w:rPr>
      <w:fldChar w:fldCharType="end"/>
    </w:r>
    <w:r>
      <w:rPr>
        <w:rFonts w:hint="eastAsia"/>
      </w:rPr>
      <w:t>页</w:t>
    </w:r>
    <w:r>
      <w:t xml:space="preserve">         </w:t>
    </w:r>
    <w:r>
      <w:rPr>
        <w:rFonts w:hint="eastAsia"/>
      </w:rPr>
      <w:t>第</w:t>
    </w:r>
    <w:r>
      <w:t xml:space="preserve"> </w:t>
    </w:r>
    <w:r>
      <w:rPr>
        <w:rStyle w:val="8"/>
      </w:rPr>
      <w:fldChar w:fldCharType="begin"/>
    </w:r>
    <w:r>
      <w:rPr>
        <w:rStyle w:val="8"/>
      </w:rPr>
      <w:instrText xml:space="preserve"> PAGE </w:instrText>
    </w:r>
    <w:r>
      <w:rPr>
        <w:rStyle w:val="8"/>
      </w:rPr>
      <w:fldChar w:fldCharType="separate"/>
    </w:r>
    <w:r>
      <w:rPr>
        <w:rStyle w:val="8"/>
      </w:rPr>
      <w:t>5</w:t>
    </w:r>
    <w:r>
      <w:rPr>
        <w:rStyle w:val="8"/>
      </w:rP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5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804292"/>
    <w:multiLevelType w:val="multilevel"/>
    <w:tmpl w:val="7A804292"/>
    <w:lvl w:ilvl="0" w:tentative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eastAsia" w:cs="Times New Roman"/>
        <w:b/>
      </w:rPr>
    </w:lvl>
    <w:lvl w:ilvl="1" w:tentative="0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eastAsia"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亦有心？">
    <w15:presenceInfo w15:providerId="WPS Office" w15:userId="28246894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NotTrackMoves/>
  <w:trackRevisions w:val="1"/>
  <w:documentProtection w:edit="readOnly"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7FD"/>
    <w:rsid w:val="0000092C"/>
    <w:rsid w:val="00007E57"/>
    <w:rsid w:val="0001179B"/>
    <w:rsid w:val="00011DF3"/>
    <w:rsid w:val="00012B04"/>
    <w:rsid w:val="0002164E"/>
    <w:rsid w:val="0002250D"/>
    <w:rsid w:val="000340C9"/>
    <w:rsid w:val="00036E49"/>
    <w:rsid w:val="00043C54"/>
    <w:rsid w:val="00045EE5"/>
    <w:rsid w:val="000506A4"/>
    <w:rsid w:val="0005733A"/>
    <w:rsid w:val="000618E9"/>
    <w:rsid w:val="00062F93"/>
    <w:rsid w:val="00066DF2"/>
    <w:rsid w:val="00066E7D"/>
    <w:rsid w:val="000722E9"/>
    <w:rsid w:val="0007591B"/>
    <w:rsid w:val="00075E6B"/>
    <w:rsid w:val="00076B67"/>
    <w:rsid w:val="0008042F"/>
    <w:rsid w:val="00095472"/>
    <w:rsid w:val="000A33CA"/>
    <w:rsid w:val="000A465B"/>
    <w:rsid w:val="000A78EC"/>
    <w:rsid w:val="000B0EFA"/>
    <w:rsid w:val="000B12D0"/>
    <w:rsid w:val="000B3B9E"/>
    <w:rsid w:val="000B6737"/>
    <w:rsid w:val="000C010C"/>
    <w:rsid w:val="000C0DA9"/>
    <w:rsid w:val="000C1044"/>
    <w:rsid w:val="000C1782"/>
    <w:rsid w:val="000C7CA9"/>
    <w:rsid w:val="000D2CCA"/>
    <w:rsid w:val="000D3583"/>
    <w:rsid w:val="000D39EA"/>
    <w:rsid w:val="000D6765"/>
    <w:rsid w:val="000E006A"/>
    <w:rsid w:val="000E1210"/>
    <w:rsid w:val="000E14BD"/>
    <w:rsid w:val="000E39B4"/>
    <w:rsid w:val="000E4E76"/>
    <w:rsid w:val="000E6E53"/>
    <w:rsid w:val="000F154E"/>
    <w:rsid w:val="000F51F5"/>
    <w:rsid w:val="00102BD8"/>
    <w:rsid w:val="0011237F"/>
    <w:rsid w:val="00115063"/>
    <w:rsid w:val="001219FC"/>
    <w:rsid w:val="00132E88"/>
    <w:rsid w:val="00136B07"/>
    <w:rsid w:val="0013704B"/>
    <w:rsid w:val="00143189"/>
    <w:rsid w:val="00143201"/>
    <w:rsid w:val="00147C4C"/>
    <w:rsid w:val="0015048D"/>
    <w:rsid w:val="00151794"/>
    <w:rsid w:val="00154B4B"/>
    <w:rsid w:val="0015688E"/>
    <w:rsid w:val="001578EE"/>
    <w:rsid w:val="00160083"/>
    <w:rsid w:val="001612DC"/>
    <w:rsid w:val="001660AA"/>
    <w:rsid w:val="00172A27"/>
    <w:rsid w:val="0017342E"/>
    <w:rsid w:val="001800E6"/>
    <w:rsid w:val="00182450"/>
    <w:rsid w:val="00185355"/>
    <w:rsid w:val="0019192C"/>
    <w:rsid w:val="001936D1"/>
    <w:rsid w:val="001A08A4"/>
    <w:rsid w:val="001A1C1D"/>
    <w:rsid w:val="001A458C"/>
    <w:rsid w:val="001A45C5"/>
    <w:rsid w:val="001B4168"/>
    <w:rsid w:val="001B452C"/>
    <w:rsid w:val="001D58FD"/>
    <w:rsid w:val="001D60A7"/>
    <w:rsid w:val="001D637E"/>
    <w:rsid w:val="001E03AB"/>
    <w:rsid w:val="001E2902"/>
    <w:rsid w:val="001E38C7"/>
    <w:rsid w:val="001E4A0B"/>
    <w:rsid w:val="001E5A57"/>
    <w:rsid w:val="001E6082"/>
    <w:rsid w:val="001E654D"/>
    <w:rsid w:val="001F2F02"/>
    <w:rsid w:val="001F33D3"/>
    <w:rsid w:val="001F3B8C"/>
    <w:rsid w:val="001F5AA1"/>
    <w:rsid w:val="00200E7D"/>
    <w:rsid w:val="0020529E"/>
    <w:rsid w:val="00205648"/>
    <w:rsid w:val="00206E07"/>
    <w:rsid w:val="00210A35"/>
    <w:rsid w:val="00211BE6"/>
    <w:rsid w:val="00216FCD"/>
    <w:rsid w:val="00217E09"/>
    <w:rsid w:val="00221A88"/>
    <w:rsid w:val="00222613"/>
    <w:rsid w:val="002237AD"/>
    <w:rsid w:val="00225064"/>
    <w:rsid w:val="002250D8"/>
    <w:rsid w:val="00227FD8"/>
    <w:rsid w:val="00231233"/>
    <w:rsid w:val="00233F11"/>
    <w:rsid w:val="00234148"/>
    <w:rsid w:val="002377E2"/>
    <w:rsid w:val="0023790C"/>
    <w:rsid w:val="002428F3"/>
    <w:rsid w:val="00246960"/>
    <w:rsid w:val="0026276C"/>
    <w:rsid w:val="00262CF3"/>
    <w:rsid w:val="0027297C"/>
    <w:rsid w:val="00281A2F"/>
    <w:rsid w:val="00285902"/>
    <w:rsid w:val="00285DD6"/>
    <w:rsid w:val="00293982"/>
    <w:rsid w:val="002A2DD7"/>
    <w:rsid w:val="002A2E7C"/>
    <w:rsid w:val="002A2EF5"/>
    <w:rsid w:val="002A3868"/>
    <w:rsid w:val="002A7DB1"/>
    <w:rsid w:val="002B2C85"/>
    <w:rsid w:val="002B3F1B"/>
    <w:rsid w:val="002B674A"/>
    <w:rsid w:val="002B6C95"/>
    <w:rsid w:val="002C2069"/>
    <w:rsid w:val="002C2957"/>
    <w:rsid w:val="002C388C"/>
    <w:rsid w:val="002D1F09"/>
    <w:rsid w:val="002E0B06"/>
    <w:rsid w:val="002E54A3"/>
    <w:rsid w:val="002E5CB9"/>
    <w:rsid w:val="002F4D6C"/>
    <w:rsid w:val="00300C6D"/>
    <w:rsid w:val="00303A0A"/>
    <w:rsid w:val="00306A93"/>
    <w:rsid w:val="00313090"/>
    <w:rsid w:val="003133B2"/>
    <w:rsid w:val="00315E32"/>
    <w:rsid w:val="00315EB5"/>
    <w:rsid w:val="00316D51"/>
    <w:rsid w:val="00320C83"/>
    <w:rsid w:val="00322962"/>
    <w:rsid w:val="00322FBC"/>
    <w:rsid w:val="00334503"/>
    <w:rsid w:val="00334BFC"/>
    <w:rsid w:val="00351CA3"/>
    <w:rsid w:val="00354943"/>
    <w:rsid w:val="00382A83"/>
    <w:rsid w:val="0038415F"/>
    <w:rsid w:val="003877D0"/>
    <w:rsid w:val="00395862"/>
    <w:rsid w:val="003A480D"/>
    <w:rsid w:val="003A52D1"/>
    <w:rsid w:val="003B1EC4"/>
    <w:rsid w:val="003B30CA"/>
    <w:rsid w:val="003B3AA4"/>
    <w:rsid w:val="003B605E"/>
    <w:rsid w:val="003C5139"/>
    <w:rsid w:val="003D66F7"/>
    <w:rsid w:val="003D67B2"/>
    <w:rsid w:val="003E1658"/>
    <w:rsid w:val="003E3889"/>
    <w:rsid w:val="003E5F62"/>
    <w:rsid w:val="003F162B"/>
    <w:rsid w:val="003F7AC7"/>
    <w:rsid w:val="004027F4"/>
    <w:rsid w:val="00403593"/>
    <w:rsid w:val="004046D1"/>
    <w:rsid w:val="004066A4"/>
    <w:rsid w:val="004076E8"/>
    <w:rsid w:val="0042455E"/>
    <w:rsid w:val="00426F6F"/>
    <w:rsid w:val="0043189A"/>
    <w:rsid w:val="00437294"/>
    <w:rsid w:val="00440CD9"/>
    <w:rsid w:val="00445C68"/>
    <w:rsid w:val="00451E96"/>
    <w:rsid w:val="004525DB"/>
    <w:rsid w:val="00452E46"/>
    <w:rsid w:val="00454991"/>
    <w:rsid w:val="00457338"/>
    <w:rsid w:val="00460D58"/>
    <w:rsid w:val="00462F31"/>
    <w:rsid w:val="00471A75"/>
    <w:rsid w:val="00476664"/>
    <w:rsid w:val="00482D24"/>
    <w:rsid w:val="004908C9"/>
    <w:rsid w:val="00491377"/>
    <w:rsid w:val="00497863"/>
    <w:rsid w:val="00497B2E"/>
    <w:rsid w:val="004A0F0A"/>
    <w:rsid w:val="004A151E"/>
    <w:rsid w:val="004A4644"/>
    <w:rsid w:val="004A478B"/>
    <w:rsid w:val="004A736D"/>
    <w:rsid w:val="004B2142"/>
    <w:rsid w:val="004B7BFF"/>
    <w:rsid w:val="004C0B6C"/>
    <w:rsid w:val="004C4CCE"/>
    <w:rsid w:val="004C76AB"/>
    <w:rsid w:val="004D2339"/>
    <w:rsid w:val="004D4263"/>
    <w:rsid w:val="004D53E6"/>
    <w:rsid w:val="004E7300"/>
    <w:rsid w:val="004F037A"/>
    <w:rsid w:val="004F4407"/>
    <w:rsid w:val="004F6BC5"/>
    <w:rsid w:val="004F72A9"/>
    <w:rsid w:val="00503339"/>
    <w:rsid w:val="00513E70"/>
    <w:rsid w:val="005173B1"/>
    <w:rsid w:val="005174E2"/>
    <w:rsid w:val="00517686"/>
    <w:rsid w:val="00520550"/>
    <w:rsid w:val="00527784"/>
    <w:rsid w:val="005327C9"/>
    <w:rsid w:val="00532BDA"/>
    <w:rsid w:val="00535E88"/>
    <w:rsid w:val="00544624"/>
    <w:rsid w:val="00546F7D"/>
    <w:rsid w:val="00551E8B"/>
    <w:rsid w:val="00557C57"/>
    <w:rsid w:val="00561A46"/>
    <w:rsid w:val="005625C0"/>
    <w:rsid w:val="00573A68"/>
    <w:rsid w:val="00574CD2"/>
    <w:rsid w:val="00585098"/>
    <w:rsid w:val="00595019"/>
    <w:rsid w:val="00595C04"/>
    <w:rsid w:val="00597B42"/>
    <w:rsid w:val="005A2696"/>
    <w:rsid w:val="005B2024"/>
    <w:rsid w:val="005B32F2"/>
    <w:rsid w:val="005B6EDA"/>
    <w:rsid w:val="005C0901"/>
    <w:rsid w:val="005C5EDB"/>
    <w:rsid w:val="005D2A7B"/>
    <w:rsid w:val="005D2C0A"/>
    <w:rsid w:val="005E0102"/>
    <w:rsid w:val="005E1383"/>
    <w:rsid w:val="005E400D"/>
    <w:rsid w:val="005E4026"/>
    <w:rsid w:val="005E4075"/>
    <w:rsid w:val="005E6D9E"/>
    <w:rsid w:val="005F00CF"/>
    <w:rsid w:val="005F4D07"/>
    <w:rsid w:val="005F6565"/>
    <w:rsid w:val="005F6A86"/>
    <w:rsid w:val="005F7F80"/>
    <w:rsid w:val="0060317A"/>
    <w:rsid w:val="0060568C"/>
    <w:rsid w:val="00610808"/>
    <w:rsid w:val="0061477F"/>
    <w:rsid w:val="0061510F"/>
    <w:rsid w:val="00620A97"/>
    <w:rsid w:val="006238F4"/>
    <w:rsid w:val="006253C9"/>
    <w:rsid w:val="00646650"/>
    <w:rsid w:val="00650168"/>
    <w:rsid w:val="00652040"/>
    <w:rsid w:val="006542BC"/>
    <w:rsid w:val="006548E0"/>
    <w:rsid w:val="00655179"/>
    <w:rsid w:val="00655C1A"/>
    <w:rsid w:val="00655C55"/>
    <w:rsid w:val="00661C12"/>
    <w:rsid w:val="006661E6"/>
    <w:rsid w:val="00671788"/>
    <w:rsid w:val="006749E0"/>
    <w:rsid w:val="00680A20"/>
    <w:rsid w:val="00685F73"/>
    <w:rsid w:val="006905E0"/>
    <w:rsid w:val="00691AFE"/>
    <w:rsid w:val="0069579F"/>
    <w:rsid w:val="006A02D5"/>
    <w:rsid w:val="006A3C70"/>
    <w:rsid w:val="006A3D61"/>
    <w:rsid w:val="006A4AA4"/>
    <w:rsid w:val="006A69B9"/>
    <w:rsid w:val="006A7E5D"/>
    <w:rsid w:val="006B3EEC"/>
    <w:rsid w:val="006C4F36"/>
    <w:rsid w:val="006C5EA0"/>
    <w:rsid w:val="006D6CCA"/>
    <w:rsid w:val="006D726B"/>
    <w:rsid w:val="006E117E"/>
    <w:rsid w:val="006F01AB"/>
    <w:rsid w:val="00701779"/>
    <w:rsid w:val="00702A5A"/>
    <w:rsid w:val="00710BE4"/>
    <w:rsid w:val="00710C62"/>
    <w:rsid w:val="0071300B"/>
    <w:rsid w:val="007210DE"/>
    <w:rsid w:val="00721D31"/>
    <w:rsid w:val="007243F6"/>
    <w:rsid w:val="0073053B"/>
    <w:rsid w:val="00730595"/>
    <w:rsid w:val="00737BB5"/>
    <w:rsid w:val="00741284"/>
    <w:rsid w:val="00741937"/>
    <w:rsid w:val="00746036"/>
    <w:rsid w:val="007473A0"/>
    <w:rsid w:val="007536E6"/>
    <w:rsid w:val="007549AA"/>
    <w:rsid w:val="00762037"/>
    <w:rsid w:val="0076444A"/>
    <w:rsid w:val="0077587F"/>
    <w:rsid w:val="0078031A"/>
    <w:rsid w:val="00781453"/>
    <w:rsid w:val="0078466E"/>
    <w:rsid w:val="00791A79"/>
    <w:rsid w:val="007A09F9"/>
    <w:rsid w:val="007A1008"/>
    <w:rsid w:val="007A1648"/>
    <w:rsid w:val="007A18FA"/>
    <w:rsid w:val="007A2557"/>
    <w:rsid w:val="007A5F3C"/>
    <w:rsid w:val="007B71DD"/>
    <w:rsid w:val="007C08E9"/>
    <w:rsid w:val="007C1133"/>
    <w:rsid w:val="007C1359"/>
    <w:rsid w:val="007C3189"/>
    <w:rsid w:val="007C4626"/>
    <w:rsid w:val="007D0577"/>
    <w:rsid w:val="007D1FF6"/>
    <w:rsid w:val="007D4197"/>
    <w:rsid w:val="007E3744"/>
    <w:rsid w:val="007E5FDA"/>
    <w:rsid w:val="007F49B0"/>
    <w:rsid w:val="0080474D"/>
    <w:rsid w:val="00810B2F"/>
    <w:rsid w:val="00820733"/>
    <w:rsid w:val="008277ED"/>
    <w:rsid w:val="00834F7B"/>
    <w:rsid w:val="00844AAA"/>
    <w:rsid w:val="00845E3A"/>
    <w:rsid w:val="00846C45"/>
    <w:rsid w:val="00847E7E"/>
    <w:rsid w:val="00851A8E"/>
    <w:rsid w:val="00856F9A"/>
    <w:rsid w:val="00856FAA"/>
    <w:rsid w:val="00860E07"/>
    <w:rsid w:val="00862A11"/>
    <w:rsid w:val="00866F6F"/>
    <w:rsid w:val="00870C5E"/>
    <w:rsid w:val="00872875"/>
    <w:rsid w:val="00873B94"/>
    <w:rsid w:val="008828E5"/>
    <w:rsid w:val="00884125"/>
    <w:rsid w:val="008841AB"/>
    <w:rsid w:val="0089318A"/>
    <w:rsid w:val="008931BC"/>
    <w:rsid w:val="008A2E67"/>
    <w:rsid w:val="008A472D"/>
    <w:rsid w:val="008B0C5C"/>
    <w:rsid w:val="008B2F84"/>
    <w:rsid w:val="008B5248"/>
    <w:rsid w:val="008B746F"/>
    <w:rsid w:val="008C1B6F"/>
    <w:rsid w:val="008D1706"/>
    <w:rsid w:val="008D1B8B"/>
    <w:rsid w:val="008D320E"/>
    <w:rsid w:val="008E1DB1"/>
    <w:rsid w:val="008E54F9"/>
    <w:rsid w:val="008E57C7"/>
    <w:rsid w:val="008E59B2"/>
    <w:rsid w:val="008E7866"/>
    <w:rsid w:val="008F058A"/>
    <w:rsid w:val="008F698A"/>
    <w:rsid w:val="00900911"/>
    <w:rsid w:val="00905AD1"/>
    <w:rsid w:val="00917497"/>
    <w:rsid w:val="00917EEE"/>
    <w:rsid w:val="00920827"/>
    <w:rsid w:val="00920A3A"/>
    <w:rsid w:val="00923726"/>
    <w:rsid w:val="00927B73"/>
    <w:rsid w:val="00932456"/>
    <w:rsid w:val="00941921"/>
    <w:rsid w:val="00943603"/>
    <w:rsid w:val="009510CE"/>
    <w:rsid w:val="00955A5A"/>
    <w:rsid w:val="009566FC"/>
    <w:rsid w:val="0096227E"/>
    <w:rsid w:val="009715A9"/>
    <w:rsid w:val="0097185D"/>
    <w:rsid w:val="00973567"/>
    <w:rsid w:val="0097672E"/>
    <w:rsid w:val="009804C1"/>
    <w:rsid w:val="00983005"/>
    <w:rsid w:val="009845AD"/>
    <w:rsid w:val="0098559F"/>
    <w:rsid w:val="00987B10"/>
    <w:rsid w:val="00990D2E"/>
    <w:rsid w:val="00990DC7"/>
    <w:rsid w:val="00997FF0"/>
    <w:rsid w:val="009A3424"/>
    <w:rsid w:val="009B138D"/>
    <w:rsid w:val="009B1A1E"/>
    <w:rsid w:val="009B292D"/>
    <w:rsid w:val="009B474C"/>
    <w:rsid w:val="009B5B8F"/>
    <w:rsid w:val="009C21FA"/>
    <w:rsid w:val="009C5735"/>
    <w:rsid w:val="009D2E56"/>
    <w:rsid w:val="009D367D"/>
    <w:rsid w:val="009D6310"/>
    <w:rsid w:val="009E0B93"/>
    <w:rsid w:val="009E226D"/>
    <w:rsid w:val="009E2B0C"/>
    <w:rsid w:val="009E394F"/>
    <w:rsid w:val="009E520F"/>
    <w:rsid w:val="009E5452"/>
    <w:rsid w:val="009F07CD"/>
    <w:rsid w:val="00A13071"/>
    <w:rsid w:val="00A137E8"/>
    <w:rsid w:val="00A13A52"/>
    <w:rsid w:val="00A13DF3"/>
    <w:rsid w:val="00A17E8B"/>
    <w:rsid w:val="00A30CBC"/>
    <w:rsid w:val="00A31C97"/>
    <w:rsid w:val="00A35812"/>
    <w:rsid w:val="00A40C84"/>
    <w:rsid w:val="00A42624"/>
    <w:rsid w:val="00A45EBC"/>
    <w:rsid w:val="00A500CB"/>
    <w:rsid w:val="00A5012B"/>
    <w:rsid w:val="00A539B4"/>
    <w:rsid w:val="00A56313"/>
    <w:rsid w:val="00A652D0"/>
    <w:rsid w:val="00A701DD"/>
    <w:rsid w:val="00A708AD"/>
    <w:rsid w:val="00A73602"/>
    <w:rsid w:val="00A74021"/>
    <w:rsid w:val="00A814D2"/>
    <w:rsid w:val="00A8192C"/>
    <w:rsid w:val="00A82392"/>
    <w:rsid w:val="00A856D6"/>
    <w:rsid w:val="00A94051"/>
    <w:rsid w:val="00A94838"/>
    <w:rsid w:val="00A955FB"/>
    <w:rsid w:val="00A97613"/>
    <w:rsid w:val="00AA41A2"/>
    <w:rsid w:val="00AB350A"/>
    <w:rsid w:val="00AB5309"/>
    <w:rsid w:val="00AB6B87"/>
    <w:rsid w:val="00AC540A"/>
    <w:rsid w:val="00AD04FC"/>
    <w:rsid w:val="00AD0E06"/>
    <w:rsid w:val="00AD47A3"/>
    <w:rsid w:val="00AD6EDD"/>
    <w:rsid w:val="00AE1F97"/>
    <w:rsid w:val="00AE36F0"/>
    <w:rsid w:val="00AE5166"/>
    <w:rsid w:val="00AF3E9A"/>
    <w:rsid w:val="00AF52C8"/>
    <w:rsid w:val="00AF68AF"/>
    <w:rsid w:val="00AF6F0A"/>
    <w:rsid w:val="00B07EEC"/>
    <w:rsid w:val="00B11009"/>
    <w:rsid w:val="00B13D74"/>
    <w:rsid w:val="00B22AF9"/>
    <w:rsid w:val="00B25452"/>
    <w:rsid w:val="00B31FBA"/>
    <w:rsid w:val="00B3474F"/>
    <w:rsid w:val="00B35154"/>
    <w:rsid w:val="00B35590"/>
    <w:rsid w:val="00B41B0E"/>
    <w:rsid w:val="00B446AE"/>
    <w:rsid w:val="00B50CC4"/>
    <w:rsid w:val="00B565C0"/>
    <w:rsid w:val="00B56BFC"/>
    <w:rsid w:val="00B6373B"/>
    <w:rsid w:val="00B64149"/>
    <w:rsid w:val="00B66365"/>
    <w:rsid w:val="00B70705"/>
    <w:rsid w:val="00B72BE5"/>
    <w:rsid w:val="00B73CFA"/>
    <w:rsid w:val="00B8323E"/>
    <w:rsid w:val="00B83585"/>
    <w:rsid w:val="00B8645C"/>
    <w:rsid w:val="00B868DC"/>
    <w:rsid w:val="00B907ED"/>
    <w:rsid w:val="00B9796C"/>
    <w:rsid w:val="00BA1E78"/>
    <w:rsid w:val="00BA379E"/>
    <w:rsid w:val="00BA46C6"/>
    <w:rsid w:val="00BA607D"/>
    <w:rsid w:val="00BB488B"/>
    <w:rsid w:val="00BB4BB9"/>
    <w:rsid w:val="00BC0538"/>
    <w:rsid w:val="00BC47B4"/>
    <w:rsid w:val="00BD306E"/>
    <w:rsid w:val="00BD42FA"/>
    <w:rsid w:val="00BD5D7D"/>
    <w:rsid w:val="00BE52BC"/>
    <w:rsid w:val="00BE574C"/>
    <w:rsid w:val="00BF3D9A"/>
    <w:rsid w:val="00BF4E77"/>
    <w:rsid w:val="00BF5C71"/>
    <w:rsid w:val="00C03227"/>
    <w:rsid w:val="00C141AD"/>
    <w:rsid w:val="00C1785B"/>
    <w:rsid w:val="00C207AA"/>
    <w:rsid w:val="00C270AF"/>
    <w:rsid w:val="00C307C5"/>
    <w:rsid w:val="00C37AF1"/>
    <w:rsid w:val="00C37F16"/>
    <w:rsid w:val="00C40A55"/>
    <w:rsid w:val="00C432A2"/>
    <w:rsid w:val="00C46E6E"/>
    <w:rsid w:val="00C4756C"/>
    <w:rsid w:val="00C507D9"/>
    <w:rsid w:val="00C551E8"/>
    <w:rsid w:val="00C55897"/>
    <w:rsid w:val="00C6094B"/>
    <w:rsid w:val="00C67598"/>
    <w:rsid w:val="00C717FA"/>
    <w:rsid w:val="00C83880"/>
    <w:rsid w:val="00C91C92"/>
    <w:rsid w:val="00C94EFB"/>
    <w:rsid w:val="00C979E3"/>
    <w:rsid w:val="00CA526B"/>
    <w:rsid w:val="00CB10ED"/>
    <w:rsid w:val="00CB274E"/>
    <w:rsid w:val="00CB2DE4"/>
    <w:rsid w:val="00CB546A"/>
    <w:rsid w:val="00CB59DF"/>
    <w:rsid w:val="00CB7C63"/>
    <w:rsid w:val="00CC070D"/>
    <w:rsid w:val="00CC2C01"/>
    <w:rsid w:val="00CE1315"/>
    <w:rsid w:val="00CE40C3"/>
    <w:rsid w:val="00CE529B"/>
    <w:rsid w:val="00CF1130"/>
    <w:rsid w:val="00CF218B"/>
    <w:rsid w:val="00CF42AC"/>
    <w:rsid w:val="00CF7701"/>
    <w:rsid w:val="00D00BEA"/>
    <w:rsid w:val="00D020E4"/>
    <w:rsid w:val="00D03BD7"/>
    <w:rsid w:val="00D0441D"/>
    <w:rsid w:val="00D16175"/>
    <w:rsid w:val="00D24841"/>
    <w:rsid w:val="00D26CB0"/>
    <w:rsid w:val="00D32575"/>
    <w:rsid w:val="00D37AD3"/>
    <w:rsid w:val="00D41635"/>
    <w:rsid w:val="00D417E9"/>
    <w:rsid w:val="00D43621"/>
    <w:rsid w:val="00D44C1E"/>
    <w:rsid w:val="00D46811"/>
    <w:rsid w:val="00D50BBC"/>
    <w:rsid w:val="00D52202"/>
    <w:rsid w:val="00D66838"/>
    <w:rsid w:val="00D709B7"/>
    <w:rsid w:val="00D7357C"/>
    <w:rsid w:val="00D83B15"/>
    <w:rsid w:val="00D852B7"/>
    <w:rsid w:val="00D87418"/>
    <w:rsid w:val="00DA6E29"/>
    <w:rsid w:val="00DB130E"/>
    <w:rsid w:val="00DB39FD"/>
    <w:rsid w:val="00DB5E5E"/>
    <w:rsid w:val="00DC05E9"/>
    <w:rsid w:val="00DC199D"/>
    <w:rsid w:val="00DC1C2C"/>
    <w:rsid w:val="00DC5BFC"/>
    <w:rsid w:val="00DD46C0"/>
    <w:rsid w:val="00DD7190"/>
    <w:rsid w:val="00DD7E23"/>
    <w:rsid w:val="00DE4941"/>
    <w:rsid w:val="00DE6FFD"/>
    <w:rsid w:val="00DF16F2"/>
    <w:rsid w:val="00DF2665"/>
    <w:rsid w:val="00E05BDB"/>
    <w:rsid w:val="00E05BF0"/>
    <w:rsid w:val="00E05E92"/>
    <w:rsid w:val="00E06C28"/>
    <w:rsid w:val="00E07A6F"/>
    <w:rsid w:val="00E1244B"/>
    <w:rsid w:val="00E23776"/>
    <w:rsid w:val="00E3257B"/>
    <w:rsid w:val="00E36B4B"/>
    <w:rsid w:val="00E42C6F"/>
    <w:rsid w:val="00E42F0C"/>
    <w:rsid w:val="00E45F9D"/>
    <w:rsid w:val="00E47072"/>
    <w:rsid w:val="00E504E6"/>
    <w:rsid w:val="00E50670"/>
    <w:rsid w:val="00E537DE"/>
    <w:rsid w:val="00E573CA"/>
    <w:rsid w:val="00E615B0"/>
    <w:rsid w:val="00E815F6"/>
    <w:rsid w:val="00E82A13"/>
    <w:rsid w:val="00E82D6A"/>
    <w:rsid w:val="00E83220"/>
    <w:rsid w:val="00E86FF3"/>
    <w:rsid w:val="00E92B96"/>
    <w:rsid w:val="00E95989"/>
    <w:rsid w:val="00E95A8B"/>
    <w:rsid w:val="00EA223E"/>
    <w:rsid w:val="00EA5F6F"/>
    <w:rsid w:val="00EB077E"/>
    <w:rsid w:val="00EB2B75"/>
    <w:rsid w:val="00EB6E3E"/>
    <w:rsid w:val="00EC165F"/>
    <w:rsid w:val="00EC4910"/>
    <w:rsid w:val="00EC521C"/>
    <w:rsid w:val="00ED2B77"/>
    <w:rsid w:val="00EE045A"/>
    <w:rsid w:val="00EE4D2C"/>
    <w:rsid w:val="00EF4185"/>
    <w:rsid w:val="00EF4DB1"/>
    <w:rsid w:val="00F04315"/>
    <w:rsid w:val="00F051D1"/>
    <w:rsid w:val="00F05507"/>
    <w:rsid w:val="00F13CF6"/>
    <w:rsid w:val="00F14C68"/>
    <w:rsid w:val="00F24D82"/>
    <w:rsid w:val="00F24E5D"/>
    <w:rsid w:val="00F32C6D"/>
    <w:rsid w:val="00F330C4"/>
    <w:rsid w:val="00F35CB7"/>
    <w:rsid w:val="00F378C8"/>
    <w:rsid w:val="00F43E5F"/>
    <w:rsid w:val="00F4644F"/>
    <w:rsid w:val="00F5023D"/>
    <w:rsid w:val="00F513DC"/>
    <w:rsid w:val="00F51964"/>
    <w:rsid w:val="00F529BA"/>
    <w:rsid w:val="00F53A45"/>
    <w:rsid w:val="00F62835"/>
    <w:rsid w:val="00F7286C"/>
    <w:rsid w:val="00F750CE"/>
    <w:rsid w:val="00F76ED4"/>
    <w:rsid w:val="00F84497"/>
    <w:rsid w:val="00F86271"/>
    <w:rsid w:val="00F91FDF"/>
    <w:rsid w:val="00F93DB8"/>
    <w:rsid w:val="00F94932"/>
    <w:rsid w:val="00F9536F"/>
    <w:rsid w:val="00FA1DAF"/>
    <w:rsid w:val="00FA1F54"/>
    <w:rsid w:val="00FA3F22"/>
    <w:rsid w:val="00FA6EBA"/>
    <w:rsid w:val="00FB05B1"/>
    <w:rsid w:val="00FB0A64"/>
    <w:rsid w:val="00FC0FDE"/>
    <w:rsid w:val="00FD4342"/>
    <w:rsid w:val="00FE01BC"/>
    <w:rsid w:val="00FE062A"/>
    <w:rsid w:val="00FF5DB0"/>
    <w:rsid w:val="00FF5ED5"/>
    <w:rsid w:val="016F6820"/>
    <w:rsid w:val="02825766"/>
    <w:rsid w:val="06CB6412"/>
    <w:rsid w:val="0DCF23FA"/>
    <w:rsid w:val="0F6B4C14"/>
    <w:rsid w:val="1B651ACE"/>
    <w:rsid w:val="1EFA4EFE"/>
    <w:rsid w:val="2795139F"/>
    <w:rsid w:val="29480888"/>
    <w:rsid w:val="2F3C2855"/>
    <w:rsid w:val="34A529BD"/>
    <w:rsid w:val="37DA68CF"/>
    <w:rsid w:val="4116437C"/>
    <w:rsid w:val="41854DDC"/>
    <w:rsid w:val="46D10EA1"/>
    <w:rsid w:val="49114673"/>
    <w:rsid w:val="4B596155"/>
    <w:rsid w:val="4C0D6A9E"/>
    <w:rsid w:val="508E4ED0"/>
    <w:rsid w:val="5E4B65D6"/>
    <w:rsid w:val="68C46B40"/>
    <w:rsid w:val="69C4272D"/>
    <w:rsid w:val="71872766"/>
    <w:rsid w:val="72871F40"/>
    <w:rsid w:val="75771AE2"/>
    <w:rsid w:val="75EC5F03"/>
    <w:rsid w:val="764049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 w:locked="1"/>
    <w:lsdException w:qFormat="1" w:uiPriority="9" w:name="heading 2" w:locked="1"/>
    <w:lsdException w:qFormat="1" w:uiPriority="9" w:name="heading 3" w:locked="1"/>
    <w:lsdException w:qFormat="1" w:uiPriority="9" w:name="heading 4" w:locked="1"/>
    <w:lsdException w:qFormat="1" w:uiPriority="9" w:name="heading 5" w:locked="1"/>
    <w:lsdException w:qFormat="1" w:uiPriority="9" w:name="heading 6" w:locked="1"/>
    <w:lsdException w:qFormat="1" w:uiPriority="9" w:name="heading 7" w:locked="1"/>
    <w:lsdException w:qFormat="1" w:uiPriority="9" w:name="heading 8" w:locked="1"/>
    <w:lsdException w:qFormat="1" w:uiPriority="9" w:name="heading 9" w:locked="1"/>
    <w:lsdException w:uiPriority="99" w:name="index 1" w:locked="1"/>
    <w:lsdException w:uiPriority="99" w:name="index 2" w:locked="1"/>
    <w:lsdException w:uiPriority="99" w:name="index 3" w:locked="1"/>
    <w:lsdException w:uiPriority="99" w:name="index 4" w:locked="1"/>
    <w:lsdException w:uiPriority="99" w:name="index 5" w:locked="1"/>
    <w:lsdException w:uiPriority="99" w:name="index 6" w:locked="1"/>
    <w:lsdException w:uiPriority="99" w:name="index 7" w:locked="1"/>
    <w:lsdException w:uiPriority="99" w:name="index 8" w:locked="1"/>
    <w:lsdException w:uiPriority="99" w:name="index 9" w:locked="1"/>
    <w:lsdException w:uiPriority="39" w:name="toc 1" w:locked="1"/>
    <w:lsdException w:uiPriority="39" w:name="toc 2" w:locked="1"/>
    <w:lsdException w:uiPriority="39" w:name="toc 3" w:locked="1"/>
    <w:lsdException w:uiPriority="39" w:name="toc 4" w:locked="1"/>
    <w:lsdException w:uiPriority="39" w:name="toc 5" w:locked="1"/>
    <w:lsdException w:uiPriority="39" w:name="toc 6" w:locked="1"/>
    <w:lsdException w:uiPriority="39" w:name="toc 7" w:locked="1"/>
    <w:lsdException w:uiPriority="39" w:name="toc 8" w:locked="1"/>
    <w:lsdException w:uiPriority="39" w:name="toc 9" w:locked="1"/>
    <w:lsdException w:uiPriority="99" w:name="Normal Indent" w:locked="1"/>
    <w:lsdException w:uiPriority="99" w:name="footnote text" w:locked="1"/>
    <w:lsdException w:uiPriority="99" w:name="annotation text" w:locked="1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 w:locked="1"/>
    <w:lsdException w:qFormat="1" w:uiPriority="35" w:name="caption" w:locked="1"/>
    <w:lsdException w:uiPriority="99" w:name="table of figures" w:locked="1"/>
    <w:lsdException w:uiPriority="99" w:name="envelope address" w:locked="1"/>
    <w:lsdException w:uiPriority="99" w:name="envelope return" w:locked="1"/>
    <w:lsdException w:uiPriority="99" w:name="footnote reference" w:locked="1"/>
    <w:lsdException w:uiPriority="99" w:name="annotation reference" w:locked="1"/>
    <w:lsdException w:uiPriority="99" w:name="line number" w:locked="1"/>
    <w:lsdException w:qFormat="1" w:unhideWhenUsed="0" w:uiPriority="99" w:semiHidden="0" w:name="page number"/>
    <w:lsdException w:uiPriority="99" w:name="endnote reference" w:locked="1"/>
    <w:lsdException w:uiPriority="99" w:name="endnote text" w:locked="1"/>
    <w:lsdException w:uiPriority="99" w:name="table of authorities" w:locked="1"/>
    <w:lsdException w:uiPriority="99" w:name="macro" w:locked="1"/>
    <w:lsdException w:uiPriority="99" w:name="toa heading" w:locked="1"/>
    <w:lsdException w:uiPriority="99" w:name="List" w:locked="1"/>
    <w:lsdException w:uiPriority="99" w:name="List Bullet" w:locked="1"/>
    <w:lsdException w:uiPriority="99" w:name="List Number" w:locked="1"/>
    <w:lsdException w:uiPriority="99" w:name="List 2" w:locked="1"/>
    <w:lsdException w:uiPriority="99" w:name="List 3" w:locked="1"/>
    <w:lsdException w:uiPriority="99" w:name="List 4" w:locked="1"/>
    <w:lsdException w:uiPriority="99" w:name="List 5" w:locked="1"/>
    <w:lsdException w:uiPriority="99" w:name="List Bullet 2" w:locked="1"/>
    <w:lsdException w:uiPriority="99" w:name="List Bullet 3" w:locked="1"/>
    <w:lsdException w:uiPriority="99" w:name="List Bullet 4" w:locked="1"/>
    <w:lsdException w:uiPriority="99" w:name="List Bullet 5" w:locked="1"/>
    <w:lsdException w:uiPriority="99" w:name="List Number 2" w:locked="1"/>
    <w:lsdException w:uiPriority="99" w:name="List Number 3" w:locked="1"/>
    <w:lsdException w:uiPriority="99" w:name="List Number 4" w:locked="1"/>
    <w:lsdException w:uiPriority="99" w:name="List Number 5" w:locked="1"/>
    <w:lsdException w:qFormat="1" w:unhideWhenUsed="0" w:uiPriority="10" w:semiHidden="0" w:name="Title" w:locked="1"/>
    <w:lsdException w:uiPriority="99" w:name="Closing" w:locked="1"/>
    <w:lsdException w:uiPriority="99" w:name="Signature" w:locked="1"/>
    <w:lsdException w:qFormat="1" w:uiPriority="1" w:semiHidden="0" w:name="Default Paragraph Font"/>
    <w:lsdException w:uiPriority="99" w:name="Body Text" w:locked="1"/>
    <w:lsdException w:uiPriority="99" w:name="Body Text Indent" w:locked="1"/>
    <w:lsdException w:uiPriority="99" w:name="List Continue" w:locked="1"/>
    <w:lsdException w:uiPriority="99" w:name="List Continue 2" w:locked="1"/>
    <w:lsdException w:uiPriority="99" w:name="List Continue 3" w:locked="1"/>
    <w:lsdException w:uiPriority="99" w:name="List Continue 4" w:locked="1"/>
    <w:lsdException w:uiPriority="99" w:name="List Continue 5" w:locked="1"/>
    <w:lsdException w:uiPriority="99" w:name="Message Header" w:locked="1"/>
    <w:lsdException w:qFormat="1" w:unhideWhenUsed="0" w:uiPriority="11" w:semiHidden="0" w:name="Subtitle" w:locked="1"/>
    <w:lsdException w:uiPriority="99" w:name="Salutation" w:locked="1"/>
    <w:lsdException w:uiPriority="99" w:name="Date" w:locked="1"/>
    <w:lsdException w:uiPriority="99" w:name="Body Text First Indent" w:locked="1"/>
    <w:lsdException w:uiPriority="99" w:name="Body Text First Indent 2" w:locked="1"/>
    <w:lsdException w:uiPriority="99" w:name="Note Heading" w:locked="1"/>
    <w:lsdException w:uiPriority="99" w:name="Body Text 2" w:locked="1"/>
    <w:lsdException w:uiPriority="99" w:name="Body Text 3" w:locked="1"/>
    <w:lsdException w:uiPriority="99" w:name="Body Text Indent 2" w:locked="1"/>
    <w:lsdException w:uiPriority="99" w:name="Body Text Indent 3" w:locked="1"/>
    <w:lsdException w:uiPriority="99" w:name="Block Text" w:locked="1"/>
    <w:lsdException w:qFormat="1" w:unhideWhenUsed="0" w:uiPriority="99" w:semiHidden="0" w:name="Hyperlink"/>
    <w:lsdException w:uiPriority="99" w:name="FollowedHyperlink" w:locked="1"/>
    <w:lsdException w:qFormat="1" w:unhideWhenUsed="0" w:uiPriority="22" w:semiHidden="0" w:name="Strong" w:locked="1"/>
    <w:lsdException w:qFormat="1" w:unhideWhenUsed="0" w:uiPriority="20" w:semiHidden="0" w:name="Emphasis" w:locked="1"/>
    <w:lsdException w:qFormat="1" w:unhideWhenUsed="0" w:uiPriority="99" w:name="Document Map" w:locked="1"/>
    <w:lsdException w:qFormat="1" w:unhideWhenUsed="0" w:uiPriority="99" w:semiHidden="0" w:name="Plain Text"/>
    <w:lsdException w:uiPriority="99" w:name="E-mail Signature" w:locked="1"/>
    <w:lsdException w:uiPriority="99" w:name="Normal (Web)" w:locked="1"/>
    <w:lsdException w:uiPriority="99" w:name="HTML Acronym" w:locked="1"/>
    <w:lsdException w:uiPriority="99" w:name="HTML Address" w:locked="1"/>
    <w:lsdException w:uiPriority="99" w:name="HTML Cite" w:locked="1"/>
    <w:lsdException w:uiPriority="99" w:name="HTML Code" w:locked="1"/>
    <w:lsdException w:uiPriority="99" w:name="HTML Definition" w:locked="1"/>
    <w:lsdException w:uiPriority="99" w:name="HTML Keyboard" w:locked="1"/>
    <w:lsdException w:uiPriority="99" w:name="HTML Preformatted" w:locked="1"/>
    <w:lsdException w:uiPriority="99" w:name="HTML Sample" w:locked="1"/>
    <w:lsdException w:uiPriority="99" w:name="HTML Typewriter" w:locked="1"/>
    <w:lsdException w:uiPriority="99" w:name="HTML Variable" w:locked="1"/>
    <w:lsdException w:qFormat="1" w:uiPriority="99" w:semiHidden="0" w:name="Normal Table"/>
    <w:lsdException w:uiPriority="99" w:name="annotation subject" w:locked="1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iPriority="99" w:name="Table Elegant" w:locked="1"/>
    <w:lsdException w:uiPriority="99" w:name="Table Professional" w:locked="1"/>
    <w:lsdException w:uiPriority="99" w:name="Table Subtle 1" w:locked="1"/>
    <w:lsdException w:uiPriority="99" w:name="Table Subtle 2" w:locked="1"/>
    <w:lsdException w:uiPriority="99" w:name="Table Web 1" w:locked="1"/>
    <w:lsdException w:uiPriority="99" w:name="Table Web 2" w:locked="1"/>
    <w:lsdException w:unhideWhenUsed="0" w:uiPriority="99" w:semiHidden="0" w:name="Table Web 3" w:locked="1"/>
    <w:lsdException w:qFormat="1" w:unhideWhenUsed="0" w:uiPriority="99" w:name="Balloon Text"/>
    <w:lsdException w:qFormat="1" w:unhideWhenUsed="0" w:uiPriority="59" w:semiHidden="0" w:name="Table Grid" w:locked="1"/>
    <w:lsdException w:unhideWhenUsed="0" w:uiPriority="99" w:semiHidden="0" w:name="Table Theme" w:locked="1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4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7"/>
    <w:semiHidden/>
    <w:qFormat/>
    <w:locked/>
    <w:uiPriority w:val="99"/>
    <w:pPr>
      <w:shd w:val="clear" w:color="auto" w:fill="000080"/>
    </w:pPr>
  </w:style>
  <w:style w:type="paragraph" w:styleId="3">
    <w:name w:val="Plain Text"/>
    <w:basedOn w:val="1"/>
    <w:link w:val="15"/>
    <w:qFormat/>
    <w:uiPriority w:val="99"/>
    <w:rPr>
      <w:rFonts w:ascii="宋体" w:hAnsi="Courier New" w:cs="Courier New"/>
      <w:sz w:val="21"/>
      <w:szCs w:val="21"/>
    </w:rPr>
  </w:style>
  <w:style w:type="paragraph" w:styleId="4">
    <w:name w:val="Balloon Text"/>
    <w:basedOn w:val="1"/>
    <w:link w:val="16"/>
    <w:semiHidden/>
    <w:qFormat/>
    <w:uiPriority w:val="99"/>
    <w:rPr>
      <w:sz w:val="18"/>
      <w:szCs w:val="18"/>
    </w:rPr>
  </w:style>
  <w:style w:type="paragraph" w:styleId="5">
    <w:name w:val="footer"/>
    <w:basedOn w:val="1"/>
    <w:link w:val="1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link w:val="13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8">
    <w:name w:val="page number"/>
    <w:qFormat/>
    <w:uiPriority w:val="99"/>
    <w:rPr>
      <w:rFonts w:cs="Times New Roman"/>
    </w:rPr>
  </w:style>
  <w:style w:type="character" w:styleId="9">
    <w:name w:val="Hyperlink"/>
    <w:qFormat/>
    <w:uiPriority w:val="99"/>
    <w:rPr>
      <w:rFonts w:cs="Times New Roman"/>
      <w:color w:val="0000FF"/>
      <w:u w:val="single"/>
    </w:rPr>
  </w:style>
  <w:style w:type="table" w:styleId="11">
    <w:name w:val="Table Grid"/>
    <w:basedOn w:val="10"/>
    <w:qFormat/>
    <w:locked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p0"/>
    <w:basedOn w:val="1"/>
    <w:qFormat/>
    <w:uiPriority w:val="99"/>
    <w:pPr>
      <w:widowControl/>
    </w:pPr>
    <w:rPr>
      <w:kern w:val="0"/>
      <w:sz w:val="21"/>
      <w:szCs w:val="21"/>
    </w:rPr>
  </w:style>
  <w:style w:type="character" w:customStyle="1" w:styleId="13">
    <w:name w:val="页眉 字符"/>
    <w:link w:val="6"/>
    <w:semiHidden/>
    <w:qFormat/>
    <w:locked/>
    <w:uiPriority w:val="99"/>
    <w:rPr>
      <w:rFonts w:cs="Times New Roman"/>
      <w:sz w:val="18"/>
      <w:szCs w:val="18"/>
    </w:rPr>
  </w:style>
  <w:style w:type="character" w:customStyle="1" w:styleId="14">
    <w:name w:val="页脚 字符"/>
    <w:link w:val="5"/>
    <w:semiHidden/>
    <w:qFormat/>
    <w:locked/>
    <w:uiPriority w:val="99"/>
    <w:rPr>
      <w:rFonts w:cs="Times New Roman"/>
      <w:sz w:val="18"/>
      <w:szCs w:val="18"/>
    </w:rPr>
  </w:style>
  <w:style w:type="character" w:customStyle="1" w:styleId="15">
    <w:name w:val="纯文本 字符"/>
    <w:link w:val="3"/>
    <w:semiHidden/>
    <w:qFormat/>
    <w:locked/>
    <w:uiPriority w:val="99"/>
    <w:rPr>
      <w:rFonts w:ascii="宋体" w:hAnsi="Courier New" w:cs="Courier New"/>
      <w:sz w:val="21"/>
      <w:szCs w:val="21"/>
    </w:rPr>
  </w:style>
  <w:style w:type="character" w:customStyle="1" w:styleId="16">
    <w:name w:val="批注框文本 字符"/>
    <w:link w:val="4"/>
    <w:semiHidden/>
    <w:qFormat/>
    <w:locked/>
    <w:uiPriority w:val="99"/>
    <w:rPr>
      <w:rFonts w:cs="Times New Roman"/>
      <w:sz w:val="2"/>
    </w:rPr>
  </w:style>
  <w:style w:type="character" w:customStyle="1" w:styleId="17">
    <w:name w:val="文档结构图 字符"/>
    <w:link w:val="2"/>
    <w:semiHidden/>
    <w:qFormat/>
    <w:locked/>
    <w:uiPriority w:val="99"/>
    <w:rPr>
      <w:rFonts w:cs="Times New Roman"/>
      <w:sz w:val="2"/>
    </w:rPr>
  </w:style>
  <w:style w:type="character" w:customStyle="1" w:styleId="18">
    <w:name w:val="apple-converted-space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1348</Words>
  <Characters>7687</Characters>
  <Lines>64</Lines>
  <Paragraphs>18</Paragraphs>
  <TotalTime>7</TotalTime>
  <ScaleCrop>false</ScaleCrop>
  <LinksUpToDate>false</LinksUpToDate>
  <CharactersWithSpaces>9017</CharactersWithSpaces>
  <Application>WPS Office_11.1.0.8013_F1E327BC-269C-435d-A152-05C5408002CA</Application>
  <DocSecurity>1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2016-06-11T02:36:00Z</dcterms:created>
  <dc:creator>luping</dc:creator>
  <cp:lastModifiedBy>亦有心？</cp:lastModifiedBy>
  <dcterms:modified xsi:type="dcterms:W3CDTF">2019-01-11T15:04:20Z</dcterms:modified>
  <dc:title>七、完善程序（本大题给出的都是部分程序，通过填空来完善程序。本大题共10空，每空2分，共20分。）</dc:title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